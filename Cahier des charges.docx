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087" w:rsidRPr="00773039" w:rsidRDefault="000D5087" w:rsidP="00C26264">
      <w:pPr>
        <w:pStyle w:val="Titre1"/>
        <w:spacing w:before="0"/>
        <w:jc w:val="center"/>
      </w:pPr>
      <w:r w:rsidRPr="00773039">
        <w:t>Cahier des charges</w:t>
      </w:r>
    </w:p>
    <w:p w:rsidR="000D5087" w:rsidRPr="00773039" w:rsidRDefault="000D5087" w:rsidP="00C26264">
      <w:pPr>
        <w:pStyle w:val="Titre1"/>
        <w:spacing w:before="0"/>
        <w:jc w:val="center"/>
      </w:pPr>
      <w:r w:rsidRPr="00773039">
        <w:t>Informatisation du service de location de salles municipales</w:t>
      </w:r>
    </w:p>
    <w:p w:rsidR="00031152" w:rsidRPr="00773039" w:rsidRDefault="00467F84" w:rsidP="00773039">
      <w:pPr>
        <w:pStyle w:val="Titre2"/>
      </w:pPr>
      <w:r w:rsidRPr="00773039">
        <w:t>Contexte </w:t>
      </w:r>
    </w:p>
    <w:p w:rsidR="00DB18DA" w:rsidRPr="00773039" w:rsidRDefault="00031152" w:rsidP="00DB18DA">
      <w:pPr>
        <w:pStyle w:val="NormalWeb"/>
        <w:ind w:left="72"/>
        <w:jc w:val="both"/>
        <w:rPr>
          <w:color w:val="000000"/>
          <w:sz w:val="22"/>
          <w:szCs w:val="22"/>
        </w:rPr>
      </w:pPr>
      <w:r w:rsidRPr="00773039">
        <w:rPr>
          <w:color w:val="000000"/>
          <w:sz w:val="22"/>
          <w:szCs w:val="22"/>
        </w:rPr>
        <w:t xml:space="preserve">Aujourd’hui, la location d’une salle </w:t>
      </w:r>
      <w:r w:rsidR="00576FF3" w:rsidRPr="00773039">
        <w:rPr>
          <w:color w:val="000000"/>
          <w:sz w:val="22"/>
          <w:szCs w:val="22"/>
        </w:rPr>
        <w:t>implique</w:t>
      </w:r>
      <w:r w:rsidRPr="00773039">
        <w:rPr>
          <w:color w:val="000000"/>
          <w:sz w:val="22"/>
          <w:szCs w:val="22"/>
        </w:rPr>
        <w:t xml:space="preserve"> beaucoup de traitements </w:t>
      </w:r>
      <w:r w:rsidR="00576FF3" w:rsidRPr="00773039">
        <w:rPr>
          <w:color w:val="000000"/>
          <w:sz w:val="22"/>
          <w:szCs w:val="22"/>
        </w:rPr>
        <w:t>artisanaux</w:t>
      </w:r>
      <w:r w:rsidR="00DB18DA" w:rsidRPr="00773039">
        <w:rPr>
          <w:color w:val="000000"/>
          <w:sz w:val="22"/>
          <w:szCs w:val="22"/>
        </w:rPr>
        <w:t>, ce qu’entraine un coût élevé de gestion des demandes de location.</w:t>
      </w:r>
    </w:p>
    <w:p w:rsidR="00576FF3" w:rsidRPr="00773039" w:rsidRDefault="00576FF3" w:rsidP="00576FF3">
      <w:pPr>
        <w:pStyle w:val="NormalWeb"/>
        <w:ind w:left="72"/>
        <w:jc w:val="both"/>
        <w:rPr>
          <w:color w:val="000000"/>
          <w:sz w:val="22"/>
          <w:szCs w:val="22"/>
        </w:rPr>
      </w:pPr>
      <w:r w:rsidRPr="00773039">
        <w:rPr>
          <w:color w:val="000000"/>
          <w:sz w:val="22"/>
          <w:szCs w:val="22"/>
        </w:rPr>
        <w:t>L’ensemble des documents entrants et sortants sont gérés manuellement</w:t>
      </w:r>
      <w:r w:rsidR="00DB18DA" w:rsidRPr="00773039">
        <w:rPr>
          <w:color w:val="000000"/>
          <w:sz w:val="22"/>
          <w:szCs w:val="22"/>
        </w:rPr>
        <w:t xml:space="preserve">. Cette situation ne facilite pas le travail des agents et </w:t>
      </w:r>
      <w:r w:rsidRPr="00773039">
        <w:rPr>
          <w:color w:val="000000"/>
          <w:sz w:val="22"/>
          <w:szCs w:val="22"/>
        </w:rPr>
        <w:t xml:space="preserve">implique une efficacité réduite du travail effectué. </w:t>
      </w:r>
    </w:p>
    <w:p w:rsidR="00E61C67" w:rsidRPr="00773039" w:rsidRDefault="00576FF3" w:rsidP="00DB18DA">
      <w:pPr>
        <w:pStyle w:val="NormalWeb"/>
        <w:ind w:left="72"/>
        <w:jc w:val="both"/>
        <w:rPr>
          <w:color w:val="000000"/>
          <w:sz w:val="22"/>
          <w:szCs w:val="22"/>
        </w:rPr>
      </w:pPr>
      <w:r w:rsidRPr="00773039">
        <w:rPr>
          <w:color w:val="000000"/>
          <w:sz w:val="22"/>
          <w:szCs w:val="22"/>
        </w:rPr>
        <w:t xml:space="preserve">Par ailleurs, </w:t>
      </w:r>
      <w:r w:rsidR="00DB18DA" w:rsidRPr="00773039">
        <w:rPr>
          <w:color w:val="000000"/>
          <w:sz w:val="22"/>
          <w:szCs w:val="22"/>
        </w:rPr>
        <w:t xml:space="preserve">la gestion actuelle des demandes </w:t>
      </w:r>
      <w:r w:rsidRPr="00773039">
        <w:rPr>
          <w:color w:val="000000"/>
          <w:sz w:val="22"/>
          <w:szCs w:val="22"/>
        </w:rPr>
        <w:t xml:space="preserve">ne garantit pas un suivi, un </w:t>
      </w:r>
      <w:proofErr w:type="spellStart"/>
      <w:r w:rsidRPr="00773039">
        <w:rPr>
          <w:color w:val="000000"/>
          <w:sz w:val="22"/>
          <w:szCs w:val="22"/>
        </w:rPr>
        <w:t>reporting</w:t>
      </w:r>
      <w:proofErr w:type="spellEnd"/>
      <w:r w:rsidRPr="00773039">
        <w:rPr>
          <w:color w:val="000000"/>
          <w:sz w:val="22"/>
          <w:szCs w:val="22"/>
        </w:rPr>
        <w:t xml:space="preserve"> </w:t>
      </w:r>
      <w:r w:rsidR="00DB18DA" w:rsidRPr="00773039">
        <w:rPr>
          <w:color w:val="000000"/>
          <w:sz w:val="22"/>
          <w:szCs w:val="22"/>
        </w:rPr>
        <w:t xml:space="preserve">exacte et </w:t>
      </w:r>
      <w:r w:rsidRPr="00773039">
        <w:rPr>
          <w:color w:val="000000"/>
          <w:sz w:val="22"/>
          <w:szCs w:val="22"/>
        </w:rPr>
        <w:t>exhaustif des demandes de location réalisées par les clients</w:t>
      </w:r>
      <w:r w:rsidR="00DB18DA" w:rsidRPr="00773039">
        <w:rPr>
          <w:color w:val="000000"/>
          <w:sz w:val="22"/>
          <w:szCs w:val="22"/>
        </w:rPr>
        <w:t>.</w:t>
      </w:r>
    </w:p>
    <w:p w:rsidR="00E61C67" w:rsidRPr="00773039" w:rsidRDefault="001B22E5" w:rsidP="00773039">
      <w:pPr>
        <w:pStyle w:val="Titre2"/>
      </w:pPr>
      <w:r w:rsidRPr="00773039">
        <w:t>Objectif </w:t>
      </w:r>
    </w:p>
    <w:p w:rsidR="00E61C67" w:rsidRPr="00773039" w:rsidRDefault="00E61C67" w:rsidP="00E61C67">
      <w:pPr>
        <w:pStyle w:val="NormalWeb"/>
        <w:ind w:left="72"/>
        <w:rPr>
          <w:color w:val="000000"/>
          <w:sz w:val="22"/>
          <w:szCs w:val="22"/>
        </w:rPr>
      </w:pPr>
      <w:r w:rsidRPr="00773039">
        <w:rPr>
          <w:color w:val="000000"/>
          <w:sz w:val="22"/>
          <w:szCs w:val="22"/>
        </w:rPr>
        <w:t xml:space="preserve">L’objectif de ce projet  est d’informatiser le service de location de salles afin de : </w:t>
      </w:r>
    </w:p>
    <w:p w:rsidR="00E61C67" w:rsidRPr="00773039" w:rsidRDefault="00E61C67" w:rsidP="00E61C67">
      <w:pPr>
        <w:numPr>
          <w:ilvl w:val="0"/>
          <w:numId w:val="2"/>
        </w:numPr>
        <w:spacing w:before="100" w:beforeAutospacing="1" w:after="100" w:afterAutospacing="1" w:line="240" w:lineRule="auto"/>
        <w:rPr>
          <w:rFonts w:ascii="Times New Roman" w:eastAsia="Times New Roman" w:hAnsi="Times New Roman" w:cs="Times New Roman"/>
          <w:color w:val="000000"/>
          <w:lang w:eastAsia="fr-FR"/>
        </w:rPr>
      </w:pPr>
      <w:r w:rsidRPr="00773039">
        <w:rPr>
          <w:rFonts w:ascii="Times New Roman" w:eastAsia="Times New Roman" w:hAnsi="Times New Roman" w:cs="Times New Roman"/>
          <w:color w:val="000000"/>
          <w:lang w:eastAsia="fr-FR"/>
        </w:rPr>
        <w:t>améliorer les conditions de travail des agents ;</w:t>
      </w:r>
    </w:p>
    <w:p w:rsidR="00E61C67" w:rsidRPr="00773039" w:rsidRDefault="00E61C67" w:rsidP="00E61C67">
      <w:pPr>
        <w:numPr>
          <w:ilvl w:val="0"/>
          <w:numId w:val="2"/>
        </w:numPr>
        <w:spacing w:before="100" w:beforeAutospacing="1" w:after="100" w:afterAutospacing="1" w:line="240" w:lineRule="auto"/>
        <w:rPr>
          <w:rFonts w:ascii="Times New Roman" w:eastAsia="Times New Roman" w:hAnsi="Times New Roman" w:cs="Times New Roman"/>
          <w:color w:val="000000"/>
          <w:lang w:eastAsia="fr-FR"/>
        </w:rPr>
      </w:pPr>
      <w:r w:rsidRPr="00773039">
        <w:rPr>
          <w:rFonts w:ascii="Times New Roman" w:eastAsia="Times New Roman" w:hAnsi="Times New Roman" w:cs="Times New Roman"/>
          <w:color w:val="000000"/>
          <w:lang w:eastAsia="fr-FR"/>
        </w:rPr>
        <w:t>augmenter de l’efficacité du travail effectué ;</w:t>
      </w:r>
    </w:p>
    <w:p w:rsidR="00E61C67" w:rsidRPr="00773039" w:rsidRDefault="00E61C67" w:rsidP="00E61C67">
      <w:pPr>
        <w:numPr>
          <w:ilvl w:val="0"/>
          <w:numId w:val="2"/>
        </w:numPr>
        <w:spacing w:before="100" w:beforeAutospacing="1" w:after="100" w:afterAutospacing="1" w:line="240" w:lineRule="auto"/>
        <w:rPr>
          <w:rFonts w:ascii="Times New Roman" w:eastAsia="Times New Roman" w:hAnsi="Times New Roman" w:cs="Times New Roman"/>
          <w:color w:val="000000"/>
          <w:lang w:eastAsia="fr-FR"/>
        </w:rPr>
      </w:pPr>
      <w:r w:rsidRPr="00773039">
        <w:rPr>
          <w:rFonts w:ascii="Times New Roman" w:eastAsia="Times New Roman" w:hAnsi="Times New Roman" w:cs="Times New Roman"/>
          <w:color w:val="000000"/>
          <w:lang w:eastAsia="fr-FR"/>
        </w:rPr>
        <w:t>obtenir des informations cohérentes.</w:t>
      </w:r>
    </w:p>
    <w:p w:rsidR="00E61C67" w:rsidRPr="00773039" w:rsidRDefault="00E61C67" w:rsidP="00773039">
      <w:pPr>
        <w:pStyle w:val="Titre2"/>
      </w:pPr>
      <w:r w:rsidRPr="00773039">
        <w:t xml:space="preserve">Traitements existants </w:t>
      </w:r>
    </w:p>
    <w:p w:rsidR="00467F84" w:rsidRPr="00773039" w:rsidRDefault="00467F84" w:rsidP="00773039">
      <w:pPr>
        <w:pStyle w:val="Titre3"/>
        <w:ind w:firstLine="708"/>
      </w:pPr>
      <w:r w:rsidRPr="00773039">
        <w:t xml:space="preserve">Présentation des services </w:t>
      </w:r>
    </w:p>
    <w:p w:rsidR="006B45B4" w:rsidRPr="00773039" w:rsidRDefault="006B45B4" w:rsidP="00E61C67">
      <w:pPr>
        <w:pStyle w:val="NormalWeb"/>
        <w:rPr>
          <w:color w:val="000000"/>
          <w:sz w:val="22"/>
          <w:szCs w:val="22"/>
        </w:rPr>
      </w:pPr>
      <w:r w:rsidRPr="00773039">
        <w:rPr>
          <w:b/>
          <w:color w:val="000000"/>
          <w:sz w:val="22"/>
          <w:szCs w:val="22"/>
        </w:rPr>
        <w:t>Les types de location proposés sont </w:t>
      </w:r>
      <w:r w:rsidRPr="00773039">
        <w:rPr>
          <w:color w:val="000000"/>
          <w:sz w:val="22"/>
          <w:szCs w:val="22"/>
        </w:rPr>
        <w:t xml:space="preserve">: </w:t>
      </w:r>
    </w:p>
    <w:p w:rsidR="006B45B4" w:rsidRPr="00773039" w:rsidRDefault="006B45B4" w:rsidP="006B45B4">
      <w:pPr>
        <w:pStyle w:val="NormalWeb"/>
        <w:numPr>
          <w:ilvl w:val="0"/>
          <w:numId w:val="10"/>
        </w:numPr>
        <w:rPr>
          <w:sz w:val="22"/>
          <w:szCs w:val="22"/>
        </w:rPr>
      </w:pPr>
      <w:r w:rsidRPr="00773039">
        <w:rPr>
          <w:color w:val="000000"/>
          <w:sz w:val="22"/>
          <w:szCs w:val="22"/>
        </w:rPr>
        <w:t xml:space="preserve">Location des locaux de moindre envergure - loués à titre gratuit </w:t>
      </w:r>
    </w:p>
    <w:p w:rsidR="006B45B4" w:rsidRPr="00773039" w:rsidRDefault="006B45B4" w:rsidP="006B45B4">
      <w:pPr>
        <w:spacing w:before="100" w:beforeAutospacing="1" w:after="100" w:afterAutospacing="1" w:line="240" w:lineRule="auto"/>
        <w:jc w:val="both"/>
        <w:rPr>
          <w:rFonts w:ascii="Times New Roman" w:eastAsia="Times New Roman" w:hAnsi="Times New Roman" w:cs="Times New Roman"/>
          <w:color w:val="000000"/>
          <w:lang w:eastAsia="fr-FR"/>
        </w:rPr>
      </w:pPr>
      <w:r w:rsidRPr="00773039">
        <w:rPr>
          <w:rFonts w:ascii="Times New Roman" w:eastAsia="Times New Roman" w:hAnsi="Times New Roman" w:cs="Times New Roman"/>
          <w:color w:val="000000"/>
          <w:lang w:eastAsia="fr-FR"/>
        </w:rPr>
        <w:t xml:space="preserve">En ce qui concerne les locaux de moindre envergure, leur planning est assez rigide dans la mesure où il s’agit essentiellement de permanences ou de locaux occupés en permanence par les associations. </w:t>
      </w:r>
    </w:p>
    <w:p w:rsidR="006B45B4" w:rsidRPr="00773039" w:rsidRDefault="006B45B4" w:rsidP="006B45B4">
      <w:pPr>
        <w:spacing w:before="100" w:beforeAutospacing="1" w:after="100" w:afterAutospacing="1" w:line="240" w:lineRule="auto"/>
        <w:jc w:val="both"/>
        <w:rPr>
          <w:rFonts w:ascii="Times New Roman" w:eastAsia="Times New Roman" w:hAnsi="Times New Roman" w:cs="Times New Roman"/>
          <w:color w:val="000000"/>
          <w:lang w:eastAsia="fr-FR"/>
        </w:rPr>
      </w:pPr>
      <w:r w:rsidRPr="00773039">
        <w:rPr>
          <w:rFonts w:ascii="Times New Roman" w:eastAsia="Times New Roman" w:hAnsi="Times New Roman" w:cs="Times New Roman"/>
          <w:color w:val="000000"/>
          <w:lang w:eastAsia="fr-FR"/>
        </w:rPr>
        <w:t xml:space="preserve">En cas de demande pour ces salles, on consulte leur planning et selon la disponibilité </w:t>
      </w:r>
      <w:r w:rsidRPr="00773039">
        <w:rPr>
          <w:rFonts w:ascii="Times New Roman" w:eastAsia="Times New Roman" w:hAnsi="Times New Roman" w:cs="Times New Roman"/>
          <w:b/>
          <w:color w:val="000000"/>
          <w:lang w:eastAsia="fr-FR"/>
        </w:rPr>
        <w:t>on la loue mais à titre gratuit</w:t>
      </w:r>
      <w:r w:rsidRPr="00773039">
        <w:rPr>
          <w:rFonts w:ascii="Times New Roman" w:eastAsia="Times New Roman" w:hAnsi="Times New Roman" w:cs="Times New Roman"/>
          <w:color w:val="000000"/>
          <w:lang w:eastAsia="fr-FR"/>
        </w:rPr>
        <w:t>, les particuliers ne peuvent pas louer cette catégorie de salle, la priorité est donnée aux permanences.</w:t>
      </w:r>
    </w:p>
    <w:p w:rsidR="006B45B4" w:rsidRPr="00773039" w:rsidRDefault="006B45B4" w:rsidP="006B45B4">
      <w:pPr>
        <w:pStyle w:val="Paragraphedeliste"/>
        <w:numPr>
          <w:ilvl w:val="0"/>
          <w:numId w:val="10"/>
        </w:numPr>
        <w:spacing w:before="100" w:beforeAutospacing="1" w:after="100" w:afterAutospacing="1" w:line="240" w:lineRule="auto"/>
        <w:rPr>
          <w:rFonts w:ascii="Times New Roman" w:eastAsia="Times New Roman" w:hAnsi="Times New Roman" w:cs="Times New Roman"/>
          <w:color w:val="000000"/>
          <w:lang w:eastAsia="fr-FR"/>
        </w:rPr>
      </w:pPr>
      <w:r w:rsidRPr="00773039">
        <w:rPr>
          <w:rFonts w:ascii="Times New Roman" w:eastAsia="Times New Roman" w:hAnsi="Times New Roman" w:cs="Times New Roman"/>
          <w:color w:val="000000"/>
          <w:lang w:eastAsia="fr-FR"/>
        </w:rPr>
        <w:t xml:space="preserve">Location des salles payantes - avec particularités </w:t>
      </w:r>
    </w:p>
    <w:p w:rsidR="006B45B4" w:rsidRPr="00773039" w:rsidRDefault="006B45B4" w:rsidP="006B45B4">
      <w:pPr>
        <w:spacing w:before="100" w:beforeAutospacing="1" w:after="100" w:afterAutospacing="1" w:line="240" w:lineRule="auto"/>
        <w:rPr>
          <w:rFonts w:ascii="Times New Roman" w:eastAsia="Times New Roman" w:hAnsi="Times New Roman" w:cs="Times New Roman"/>
          <w:color w:val="000000"/>
          <w:lang w:eastAsia="fr-FR"/>
        </w:rPr>
      </w:pPr>
      <w:r w:rsidRPr="00773039">
        <w:rPr>
          <w:rFonts w:ascii="Times New Roman" w:eastAsia="Times New Roman" w:hAnsi="Times New Roman" w:cs="Times New Roman"/>
          <w:color w:val="000000"/>
          <w:lang w:eastAsia="fr-FR"/>
        </w:rPr>
        <w:t xml:space="preserve">Au sein de la mairie, il y a uniquement </w:t>
      </w:r>
      <w:r w:rsidRPr="00773039">
        <w:rPr>
          <w:rFonts w:ascii="Times New Roman" w:eastAsia="Times New Roman" w:hAnsi="Times New Roman" w:cs="Times New Roman"/>
          <w:b/>
          <w:color w:val="000000"/>
          <w:lang w:eastAsia="fr-FR"/>
        </w:rPr>
        <w:t>quatre salles payantes</w:t>
      </w:r>
      <w:r w:rsidRPr="00773039">
        <w:rPr>
          <w:rFonts w:ascii="Times New Roman" w:eastAsia="Times New Roman" w:hAnsi="Times New Roman" w:cs="Times New Roman"/>
          <w:color w:val="000000"/>
          <w:lang w:eastAsia="fr-FR"/>
        </w:rPr>
        <w:t xml:space="preserve"> avec certaines particularités. Ces salles payantes ne le sont pas toujours, dans la mesure où il existe un certain nombre de critères dont il faut tenir compte pour savoir si la salle sera payante ou non. </w:t>
      </w:r>
    </w:p>
    <w:p w:rsidR="006B45B4" w:rsidRPr="00773039" w:rsidRDefault="006B45B4" w:rsidP="006B45B4">
      <w:pPr>
        <w:spacing w:before="100" w:beforeAutospacing="1" w:after="0" w:line="240" w:lineRule="auto"/>
        <w:rPr>
          <w:rFonts w:ascii="Times New Roman" w:eastAsia="Times New Roman" w:hAnsi="Times New Roman" w:cs="Times New Roman"/>
          <w:color w:val="000000"/>
          <w:lang w:eastAsia="fr-FR"/>
        </w:rPr>
      </w:pPr>
      <w:r w:rsidRPr="00773039">
        <w:rPr>
          <w:rFonts w:ascii="Times New Roman" w:eastAsia="Times New Roman" w:hAnsi="Times New Roman" w:cs="Times New Roman"/>
          <w:color w:val="000000"/>
          <w:lang w:eastAsia="fr-FR"/>
        </w:rPr>
        <w:t xml:space="preserve">La salle est non payante si : </w:t>
      </w:r>
    </w:p>
    <w:p w:rsidR="006B45B4" w:rsidRPr="00773039" w:rsidRDefault="006B45B4" w:rsidP="006B45B4">
      <w:pPr>
        <w:pStyle w:val="Paragraphedeliste"/>
        <w:numPr>
          <w:ilvl w:val="0"/>
          <w:numId w:val="7"/>
        </w:numPr>
        <w:spacing w:after="100" w:afterAutospacing="1" w:line="240" w:lineRule="auto"/>
        <w:rPr>
          <w:rFonts w:ascii="Times New Roman" w:eastAsia="Times New Roman" w:hAnsi="Times New Roman" w:cs="Times New Roman"/>
          <w:color w:val="000000"/>
          <w:lang w:eastAsia="fr-FR"/>
        </w:rPr>
      </w:pPr>
      <w:r w:rsidRPr="00773039">
        <w:rPr>
          <w:rFonts w:ascii="Times New Roman" w:eastAsia="Times New Roman" w:hAnsi="Times New Roman" w:cs="Times New Roman"/>
          <w:color w:val="000000"/>
          <w:lang w:eastAsia="fr-FR"/>
        </w:rPr>
        <w:t xml:space="preserve">le pétitionnaire est une association à caractère non politique, il peut obtenir la gratuité de la salle à condition que la manifestation soit sans recette de toute nature. </w:t>
      </w:r>
    </w:p>
    <w:p w:rsidR="006B45B4" w:rsidRPr="00773039" w:rsidRDefault="006B45B4" w:rsidP="006B45B4">
      <w:pPr>
        <w:pStyle w:val="Paragraphedeliste"/>
        <w:numPr>
          <w:ilvl w:val="0"/>
          <w:numId w:val="7"/>
        </w:numPr>
        <w:spacing w:before="100" w:beforeAutospacing="1" w:after="100" w:afterAutospacing="1" w:line="240" w:lineRule="auto"/>
        <w:rPr>
          <w:rFonts w:ascii="Times New Roman" w:eastAsia="Times New Roman" w:hAnsi="Times New Roman" w:cs="Times New Roman"/>
          <w:color w:val="000000"/>
          <w:lang w:eastAsia="fr-FR"/>
        </w:rPr>
      </w:pPr>
      <w:r w:rsidRPr="00773039">
        <w:rPr>
          <w:rFonts w:ascii="Times New Roman" w:eastAsia="Times New Roman" w:hAnsi="Times New Roman" w:cs="Times New Roman"/>
          <w:color w:val="000000"/>
          <w:lang w:eastAsia="fr-FR"/>
        </w:rPr>
        <w:t>en cas des manifestations organisées par les syndicats ouvriers, des partis politiques, anciens combattants, invalides du travail, donneurs de sang, ou bien organisés par le comité d’action culturelle et touristique ou son parrainage, ou enfin organisés par le COS (Comité d’œuvres Sociales) de la mairie et le COS des services publics locaux.</w:t>
      </w:r>
    </w:p>
    <w:p w:rsidR="006B45B4" w:rsidRPr="00773039" w:rsidRDefault="006B45B4" w:rsidP="006B45B4">
      <w:pPr>
        <w:pStyle w:val="Paragraphedeliste"/>
        <w:spacing w:before="100" w:beforeAutospacing="1" w:after="100" w:afterAutospacing="1" w:line="240" w:lineRule="auto"/>
        <w:rPr>
          <w:rFonts w:ascii="Times New Roman" w:eastAsia="Times New Roman" w:hAnsi="Times New Roman" w:cs="Times New Roman"/>
          <w:color w:val="000000"/>
          <w:lang w:eastAsia="fr-FR"/>
        </w:rPr>
      </w:pPr>
    </w:p>
    <w:p w:rsidR="006B45B4" w:rsidRPr="00773039" w:rsidRDefault="006B45B4" w:rsidP="006B45B4">
      <w:pPr>
        <w:pStyle w:val="Paragraphedeliste"/>
        <w:numPr>
          <w:ilvl w:val="0"/>
          <w:numId w:val="10"/>
        </w:numPr>
        <w:spacing w:before="100" w:beforeAutospacing="1" w:after="100" w:afterAutospacing="1" w:line="240" w:lineRule="auto"/>
        <w:rPr>
          <w:rFonts w:ascii="Times New Roman" w:eastAsia="Times New Roman" w:hAnsi="Times New Roman" w:cs="Times New Roman"/>
          <w:color w:val="000000"/>
          <w:lang w:eastAsia="fr-FR"/>
        </w:rPr>
      </w:pPr>
      <w:r w:rsidRPr="00773039">
        <w:rPr>
          <w:rFonts w:ascii="Times New Roman" w:eastAsia="Times New Roman" w:hAnsi="Times New Roman" w:cs="Times New Roman"/>
          <w:color w:val="000000"/>
          <w:lang w:eastAsia="fr-FR"/>
        </w:rPr>
        <w:lastRenderedPageBreak/>
        <w:t xml:space="preserve">Location du matériel </w:t>
      </w:r>
    </w:p>
    <w:p w:rsidR="006B45B4" w:rsidRPr="00773039" w:rsidRDefault="006B45B4" w:rsidP="006B45B4">
      <w:pPr>
        <w:spacing w:after="0" w:line="240" w:lineRule="auto"/>
        <w:rPr>
          <w:rFonts w:ascii="Times New Roman" w:eastAsia="Times New Roman" w:hAnsi="Times New Roman" w:cs="Times New Roman"/>
          <w:color w:val="000000"/>
          <w:lang w:eastAsia="fr-FR"/>
        </w:rPr>
      </w:pPr>
      <w:r w:rsidRPr="00773039">
        <w:rPr>
          <w:rFonts w:ascii="Times New Roman" w:eastAsia="Times New Roman" w:hAnsi="Times New Roman" w:cs="Times New Roman"/>
          <w:color w:val="000000"/>
          <w:lang w:eastAsia="fr-FR"/>
        </w:rPr>
        <w:t>Il faut savoir qu’il est possible de disposer de matériel, or tout type de matériel ne peut pas être loué par tout le monde.</w:t>
      </w:r>
    </w:p>
    <w:p w:rsidR="006B45B4" w:rsidRPr="00773039" w:rsidRDefault="006B45B4" w:rsidP="006B45B4">
      <w:pPr>
        <w:spacing w:after="100" w:afterAutospacing="1" w:line="240" w:lineRule="auto"/>
        <w:rPr>
          <w:rFonts w:ascii="Times New Roman" w:eastAsia="Times New Roman" w:hAnsi="Times New Roman" w:cs="Times New Roman"/>
          <w:color w:val="000000"/>
          <w:lang w:eastAsia="fr-FR"/>
        </w:rPr>
      </w:pPr>
      <w:r w:rsidRPr="00773039">
        <w:rPr>
          <w:rFonts w:ascii="Times New Roman" w:eastAsia="Times New Roman" w:hAnsi="Times New Roman" w:cs="Times New Roman"/>
          <w:color w:val="000000"/>
          <w:lang w:eastAsia="fr-FR"/>
        </w:rPr>
        <w:t>Si des dégradations se produisent sur du matériel loué, un devis est demandé au service technique pour émettre une facture de dégradation.</w:t>
      </w:r>
    </w:p>
    <w:p w:rsidR="00467F84" w:rsidRPr="00773039" w:rsidRDefault="00467F84" w:rsidP="00773039">
      <w:pPr>
        <w:pStyle w:val="Titre3"/>
        <w:ind w:firstLine="708"/>
      </w:pPr>
      <w:r w:rsidRPr="00773039">
        <w:t>Présentation du processus existant</w:t>
      </w:r>
    </w:p>
    <w:p w:rsidR="00031152" w:rsidRPr="00773039" w:rsidRDefault="006B45B4" w:rsidP="00467F84">
      <w:pPr>
        <w:pStyle w:val="NormalWeb"/>
        <w:rPr>
          <w:color w:val="000000"/>
          <w:sz w:val="22"/>
          <w:szCs w:val="22"/>
        </w:rPr>
      </w:pPr>
      <w:r w:rsidRPr="00773039">
        <w:rPr>
          <w:color w:val="000000"/>
          <w:sz w:val="22"/>
          <w:szCs w:val="22"/>
        </w:rPr>
        <w:t xml:space="preserve">Le </w:t>
      </w:r>
      <w:r w:rsidRPr="00773039">
        <w:rPr>
          <w:b/>
          <w:color w:val="000000"/>
          <w:sz w:val="22"/>
          <w:szCs w:val="22"/>
        </w:rPr>
        <w:t>processus actuel  de</w:t>
      </w:r>
      <w:r w:rsidRPr="00773039">
        <w:rPr>
          <w:color w:val="000000"/>
          <w:sz w:val="22"/>
          <w:szCs w:val="22"/>
        </w:rPr>
        <w:t xml:space="preserve"> </w:t>
      </w:r>
      <w:r w:rsidRPr="00773039">
        <w:rPr>
          <w:b/>
          <w:color w:val="000000"/>
          <w:sz w:val="22"/>
          <w:szCs w:val="22"/>
        </w:rPr>
        <w:t>gestion des demandes de location</w:t>
      </w:r>
      <w:r w:rsidRPr="00773039">
        <w:rPr>
          <w:color w:val="000000"/>
          <w:sz w:val="22"/>
          <w:szCs w:val="22"/>
        </w:rPr>
        <w:t xml:space="preserve"> e</w:t>
      </w:r>
      <w:r w:rsidR="00031152" w:rsidRPr="00773039">
        <w:rPr>
          <w:color w:val="000000"/>
          <w:sz w:val="22"/>
          <w:szCs w:val="22"/>
        </w:rPr>
        <w:t xml:space="preserve">st : </w:t>
      </w:r>
    </w:p>
    <w:p w:rsidR="00031152" w:rsidRPr="00773039" w:rsidRDefault="00DB18DA" w:rsidP="00031152">
      <w:pPr>
        <w:pStyle w:val="NormalWeb"/>
        <w:numPr>
          <w:ilvl w:val="1"/>
          <w:numId w:val="1"/>
        </w:numPr>
        <w:rPr>
          <w:color w:val="000000"/>
          <w:sz w:val="22"/>
          <w:szCs w:val="22"/>
        </w:rPr>
      </w:pPr>
      <w:r w:rsidRPr="00773039">
        <w:rPr>
          <w:color w:val="000000"/>
          <w:sz w:val="22"/>
          <w:szCs w:val="22"/>
        </w:rPr>
        <w:t xml:space="preserve">Réception et traitement de la demande </w:t>
      </w:r>
      <w:r w:rsidR="00031152" w:rsidRPr="00773039">
        <w:rPr>
          <w:color w:val="000000"/>
          <w:sz w:val="22"/>
          <w:szCs w:val="22"/>
        </w:rPr>
        <w:t xml:space="preserve"> </w:t>
      </w:r>
    </w:p>
    <w:p w:rsidR="00031152" w:rsidRPr="00773039" w:rsidRDefault="00031152" w:rsidP="00031152">
      <w:pPr>
        <w:pStyle w:val="NormalWeb"/>
        <w:ind w:left="72"/>
        <w:rPr>
          <w:color w:val="000000"/>
          <w:sz w:val="22"/>
          <w:szCs w:val="22"/>
        </w:rPr>
      </w:pPr>
      <w:r w:rsidRPr="00773039">
        <w:rPr>
          <w:color w:val="000000"/>
          <w:sz w:val="22"/>
          <w:szCs w:val="22"/>
        </w:rPr>
        <w:t xml:space="preserve">Chaque demande entraîne la constitution d’une fiche de location stipulant l’accord pour la location avec le détail du montant de la location et le règlement à accepter et aussi un formulaire d’assurance à retourner dûment signé par le pétitionnaire. Le système suite à cette demande doit vérifier le planning de la salle concernée afin de voir si celle-ci est disponible. </w:t>
      </w:r>
    </w:p>
    <w:p w:rsidR="00031152" w:rsidRPr="00773039" w:rsidRDefault="00031152" w:rsidP="00031152">
      <w:pPr>
        <w:pStyle w:val="NormalWeb"/>
        <w:ind w:left="72"/>
        <w:rPr>
          <w:color w:val="000000"/>
          <w:sz w:val="22"/>
          <w:szCs w:val="22"/>
        </w:rPr>
      </w:pPr>
      <w:r w:rsidRPr="00773039">
        <w:rPr>
          <w:color w:val="000000"/>
          <w:sz w:val="22"/>
          <w:szCs w:val="22"/>
        </w:rPr>
        <w:t xml:space="preserve">Lorsque la location de salle est accordée le service de location de salles doit informer les agents municipaux du service technique rattachés à ce service pour qu’ils puissent installer la salle ou la débarrasser. </w:t>
      </w:r>
    </w:p>
    <w:p w:rsidR="00031152" w:rsidRPr="00773039" w:rsidRDefault="00031152" w:rsidP="00031152">
      <w:pPr>
        <w:pStyle w:val="NormalWeb"/>
        <w:ind w:left="72"/>
        <w:rPr>
          <w:color w:val="000000"/>
          <w:sz w:val="22"/>
          <w:szCs w:val="22"/>
        </w:rPr>
      </w:pPr>
      <w:r w:rsidRPr="00773039">
        <w:rPr>
          <w:color w:val="000000"/>
          <w:sz w:val="22"/>
          <w:szCs w:val="22"/>
        </w:rPr>
        <w:t>Par ailleurs ces agents doivent opérer à un état des lieux en présence du pétitionnaire ; cet état des lieux retourne au service de location de salles. En cas de dégradation, le service émettra une demande de remboursement du matériel abîmé au prix coûtant.</w:t>
      </w:r>
    </w:p>
    <w:p w:rsidR="00DB18DA" w:rsidRPr="00773039" w:rsidRDefault="00DB18DA" w:rsidP="00DB18DA">
      <w:pPr>
        <w:pStyle w:val="Paragraphedeliste"/>
        <w:numPr>
          <w:ilvl w:val="1"/>
          <w:numId w:val="1"/>
        </w:numPr>
        <w:spacing w:before="100" w:beforeAutospacing="1" w:after="100" w:afterAutospacing="1" w:line="240" w:lineRule="auto"/>
        <w:rPr>
          <w:rFonts w:ascii="Times New Roman" w:eastAsia="Times New Roman" w:hAnsi="Times New Roman" w:cs="Times New Roman"/>
          <w:color w:val="000000"/>
          <w:lang w:eastAsia="fr-FR"/>
        </w:rPr>
      </w:pPr>
      <w:r w:rsidRPr="00773039">
        <w:rPr>
          <w:rFonts w:ascii="Times New Roman" w:eastAsia="Times New Roman" w:hAnsi="Times New Roman" w:cs="Times New Roman"/>
          <w:color w:val="000000"/>
          <w:lang w:eastAsia="fr-FR"/>
        </w:rPr>
        <w:t xml:space="preserve">Mise à disposition des clefs </w:t>
      </w:r>
    </w:p>
    <w:p w:rsidR="00DB18DA" w:rsidRPr="00773039" w:rsidRDefault="00DB18DA" w:rsidP="00DB18DA">
      <w:pPr>
        <w:spacing w:before="100" w:beforeAutospacing="1" w:after="100" w:afterAutospacing="1" w:line="240" w:lineRule="auto"/>
        <w:rPr>
          <w:rFonts w:ascii="Times New Roman" w:eastAsia="Times New Roman" w:hAnsi="Times New Roman" w:cs="Times New Roman"/>
          <w:color w:val="000000"/>
          <w:lang w:eastAsia="fr-FR"/>
        </w:rPr>
      </w:pPr>
      <w:r w:rsidRPr="00773039">
        <w:rPr>
          <w:rFonts w:ascii="Times New Roman" w:eastAsia="Times New Roman" w:hAnsi="Times New Roman" w:cs="Times New Roman"/>
          <w:color w:val="000000"/>
          <w:lang w:eastAsia="fr-FR"/>
        </w:rPr>
        <w:t>Le pétitionnaire pour disposer de la salle doit venir chercher les clefs dans ce service, exception faite pour les salles ou le gardien est sur place. A cette occasion, le pétitionnaire doit remplir un formulaire d’emprunt des clefs et lors de la restitution un de retour des clefs.</w:t>
      </w:r>
    </w:p>
    <w:p w:rsidR="00DB18DA" w:rsidRPr="00773039" w:rsidRDefault="00DB18DA" w:rsidP="00DB18DA">
      <w:pPr>
        <w:spacing w:before="100" w:beforeAutospacing="1" w:after="100" w:afterAutospacing="1" w:line="240" w:lineRule="auto"/>
        <w:rPr>
          <w:rFonts w:ascii="Times New Roman" w:eastAsia="Times New Roman" w:hAnsi="Times New Roman" w:cs="Times New Roman"/>
          <w:color w:val="000000"/>
          <w:lang w:eastAsia="fr-FR"/>
        </w:rPr>
      </w:pPr>
      <w:r w:rsidRPr="00773039">
        <w:rPr>
          <w:rFonts w:ascii="Times New Roman" w:eastAsia="Times New Roman" w:hAnsi="Times New Roman" w:cs="Times New Roman"/>
          <w:color w:val="000000"/>
          <w:lang w:eastAsia="fr-FR"/>
        </w:rPr>
        <w:t>En cas de non-retour des clefs le service se charge d’envoyer une relance au client.</w:t>
      </w:r>
    </w:p>
    <w:p w:rsidR="00DB18DA" w:rsidRPr="00773039" w:rsidRDefault="00DB18DA" w:rsidP="004A1B59">
      <w:pPr>
        <w:spacing w:after="0"/>
        <w:rPr>
          <w:rFonts w:ascii="Times New Roman" w:hAnsi="Times New Roman" w:cs="Times New Roman"/>
        </w:rPr>
      </w:pPr>
      <w:r w:rsidRPr="00773039">
        <w:rPr>
          <w:rFonts w:ascii="Times New Roman" w:eastAsia="Times New Roman" w:hAnsi="Times New Roman" w:cs="Times New Roman"/>
          <w:color w:val="000000"/>
          <w:lang w:eastAsia="fr-FR"/>
        </w:rPr>
        <w:t xml:space="preserve">Tarification </w:t>
      </w:r>
    </w:p>
    <w:p w:rsidR="00DB18DA" w:rsidRPr="00773039" w:rsidRDefault="00DB18DA" w:rsidP="00707D38">
      <w:pPr>
        <w:spacing w:before="100" w:beforeAutospacing="1" w:after="100" w:afterAutospacing="1" w:line="240" w:lineRule="auto"/>
        <w:rPr>
          <w:rFonts w:ascii="Times New Roman" w:eastAsia="Times New Roman" w:hAnsi="Times New Roman" w:cs="Times New Roman"/>
          <w:color w:val="000000"/>
          <w:lang w:eastAsia="fr-FR"/>
        </w:rPr>
      </w:pPr>
      <w:r w:rsidRPr="00773039">
        <w:rPr>
          <w:rFonts w:ascii="Times New Roman" w:eastAsia="Times New Roman" w:hAnsi="Times New Roman" w:cs="Times New Roman"/>
          <w:color w:val="000000"/>
          <w:lang w:eastAsia="fr-FR"/>
        </w:rPr>
        <w:t>De toutes ces modalités en découlera un classement de tarification par catégorie. En outre, il faut signaler aussi l’existence de tarifs préférentiels qui sont accordés aux agents municipaux, qui sont de l’ordre de 50% de ristourne. De même, il faut signaler l’existence de remise exceptionnelle sous décision de Monsieur le Maire.</w:t>
      </w:r>
    </w:p>
    <w:p w:rsidR="00DB18DA" w:rsidRPr="00773039" w:rsidRDefault="00DB18DA" w:rsidP="00707D38">
      <w:pPr>
        <w:spacing w:before="100" w:beforeAutospacing="1" w:after="100" w:afterAutospacing="1" w:line="240" w:lineRule="auto"/>
        <w:rPr>
          <w:rFonts w:ascii="Times New Roman" w:eastAsia="Times New Roman" w:hAnsi="Times New Roman" w:cs="Times New Roman"/>
          <w:color w:val="000000"/>
          <w:lang w:eastAsia="fr-FR"/>
        </w:rPr>
      </w:pPr>
      <w:r w:rsidRPr="00773039">
        <w:rPr>
          <w:rFonts w:ascii="Times New Roman" w:eastAsia="Times New Roman" w:hAnsi="Times New Roman" w:cs="Times New Roman"/>
          <w:color w:val="000000"/>
          <w:lang w:eastAsia="fr-FR"/>
        </w:rPr>
        <w:t xml:space="preserve">Comptabilisation </w:t>
      </w:r>
    </w:p>
    <w:p w:rsidR="00DB18DA" w:rsidRPr="00773039" w:rsidRDefault="00DB18DA" w:rsidP="00707D38">
      <w:pPr>
        <w:spacing w:before="100" w:beforeAutospacing="1" w:after="100" w:afterAutospacing="1" w:line="240" w:lineRule="auto"/>
        <w:rPr>
          <w:rFonts w:ascii="Times New Roman" w:eastAsia="Times New Roman" w:hAnsi="Times New Roman" w:cs="Times New Roman"/>
          <w:color w:val="000000"/>
          <w:lang w:eastAsia="fr-FR"/>
        </w:rPr>
      </w:pPr>
      <w:r w:rsidRPr="00773039">
        <w:rPr>
          <w:rFonts w:ascii="Times New Roman" w:eastAsia="Times New Roman" w:hAnsi="Times New Roman" w:cs="Times New Roman"/>
          <w:color w:val="000000"/>
          <w:lang w:eastAsia="fr-FR"/>
        </w:rPr>
        <w:t xml:space="preserve">Le service de location effectue en fin de mois une récapitulation des recettes qu’il envoie au service comptabilité qui établit un titre de recettes. </w:t>
      </w:r>
    </w:p>
    <w:p w:rsidR="00DB18DA" w:rsidRPr="00773039" w:rsidRDefault="00DB18DA" w:rsidP="00707D38">
      <w:pPr>
        <w:spacing w:before="100" w:beforeAutospacing="1" w:after="100" w:afterAutospacing="1" w:line="240" w:lineRule="auto"/>
        <w:rPr>
          <w:rFonts w:ascii="Times New Roman" w:eastAsia="Times New Roman" w:hAnsi="Times New Roman" w:cs="Times New Roman"/>
          <w:color w:val="000000"/>
          <w:lang w:eastAsia="fr-FR"/>
        </w:rPr>
      </w:pPr>
      <w:r w:rsidRPr="00773039">
        <w:rPr>
          <w:rFonts w:ascii="Times New Roman" w:eastAsia="Times New Roman" w:hAnsi="Times New Roman" w:cs="Times New Roman"/>
          <w:color w:val="000000"/>
          <w:lang w:eastAsia="fr-FR"/>
        </w:rPr>
        <w:t>Si des dégradations se produisent sur du matériel loué, une facture de dégradation est envoyé au service comptabilité.</w:t>
      </w:r>
    </w:p>
    <w:p w:rsidR="006B1647" w:rsidRDefault="006B1647" w:rsidP="006B1647">
      <w:pPr>
        <w:pStyle w:val="Titre3"/>
        <w:ind w:firstLine="708"/>
      </w:pPr>
      <w:r>
        <w:rPr>
          <w:shd w:val="clear" w:color="auto" w:fill="FFFFFF"/>
        </w:rPr>
        <w:t>Parties concernées par le déroulement du projet</w:t>
      </w:r>
    </w:p>
    <w:p w:rsidR="006B1647" w:rsidRPr="006B1647" w:rsidRDefault="006B1647" w:rsidP="006B1647">
      <w:pPr>
        <w:spacing w:after="0"/>
        <w:rPr>
          <w:rFonts w:ascii="Times New Roman" w:hAnsi="Times New Roman" w:cs="Times New Roman"/>
        </w:rPr>
      </w:pPr>
      <w:r w:rsidRPr="006B1647">
        <w:rPr>
          <w:rFonts w:ascii="Times New Roman" w:hAnsi="Times New Roman" w:cs="Times New Roman"/>
        </w:rPr>
        <w:t>Les</w:t>
      </w:r>
      <w:r>
        <w:rPr>
          <w:rFonts w:ascii="Times New Roman" w:hAnsi="Times New Roman" w:cs="Times New Roman"/>
        </w:rPr>
        <w:t xml:space="preserve"> acteurs impactés par ce projet</w:t>
      </w:r>
      <w:r w:rsidRPr="006B1647">
        <w:rPr>
          <w:rFonts w:ascii="Times New Roman" w:hAnsi="Times New Roman" w:cs="Times New Roman"/>
        </w:rPr>
        <w:t xml:space="preserve"> sont :</w:t>
      </w:r>
    </w:p>
    <w:p w:rsidR="006B1647" w:rsidRDefault="006B1647" w:rsidP="006B1647">
      <w:pPr>
        <w:pStyle w:val="Paragraphedeliste"/>
        <w:numPr>
          <w:ilvl w:val="0"/>
          <w:numId w:val="7"/>
        </w:numPr>
      </w:pPr>
      <w:r>
        <w:t>Le client</w:t>
      </w:r>
    </w:p>
    <w:p w:rsidR="006B1647" w:rsidRDefault="006B1647" w:rsidP="006B1647">
      <w:pPr>
        <w:pStyle w:val="Paragraphedeliste"/>
        <w:numPr>
          <w:ilvl w:val="0"/>
          <w:numId w:val="7"/>
        </w:numPr>
      </w:pPr>
      <w:r>
        <w:lastRenderedPageBreak/>
        <w:t>Le service de location</w:t>
      </w:r>
    </w:p>
    <w:p w:rsidR="006B1647" w:rsidRPr="006B1647" w:rsidRDefault="006B1647" w:rsidP="006B1647">
      <w:pPr>
        <w:pStyle w:val="Paragraphedeliste"/>
        <w:numPr>
          <w:ilvl w:val="0"/>
          <w:numId w:val="7"/>
        </w:numPr>
      </w:pPr>
      <w:r>
        <w:t xml:space="preserve">Les services municipaux. </w:t>
      </w:r>
    </w:p>
    <w:p w:rsidR="006B45B4" w:rsidRPr="00773039" w:rsidRDefault="006B45B4" w:rsidP="00773039">
      <w:pPr>
        <w:pStyle w:val="Titre2"/>
      </w:pPr>
      <w:r w:rsidRPr="00773039">
        <w:t>Contraintes</w:t>
      </w:r>
    </w:p>
    <w:p w:rsidR="006B45B4" w:rsidRPr="00773039" w:rsidRDefault="006B45B4" w:rsidP="004A1B59">
      <w:pPr>
        <w:pStyle w:val="Titre3"/>
        <w:numPr>
          <w:ilvl w:val="0"/>
          <w:numId w:val="11"/>
        </w:numPr>
        <w:rPr>
          <w:rStyle w:val="Titre3Car"/>
          <w:rFonts w:ascii="Times New Roman" w:hAnsi="Times New Roman" w:cs="Times New Roman"/>
          <w:bCs/>
        </w:rPr>
      </w:pPr>
      <w:r w:rsidRPr="00773039">
        <w:rPr>
          <w:rStyle w:val="Titre3Car"/>
          <w:rFonts w:ascii="Times New Roman" w:hAnsi="Times New Roman" w:cs="Times New Roman"/>
          <w:bCs/>
        </w:rPr>
        <w:t>Economique</w:t>
      </w:r>
      <w:r w:rsidR="004B4DB5" w:rsidRPr="00773039">
        <w:rPr>
          <w:rStyle w:val="Titre3Car"/>
          <w:rFonts w:ascii="Times New Roman" w:hAnsi="Times New Roman" w:cs="Times New Roman"/>
          <w:bCs/>
        </w:rPr>
        <w:t>s</w:t>
      </w:r>
      <w:r w:rsidRPr="00773039">
        <w:rPr>
          <w:rStyle w:val="Titre3Car"/>
          <w:rFonts w:ascii="Times New Roman" w:hAnsi="Times New Roman" w:cs="Times New Roman"/>
          <w:bCs/>
        </w:rPr>
        <w:t xml:space="preserve"> (budgétaires)</w:t>
      </w:r>
    </w:p>
    <w:p w:rsidR="004A1B59" w:rsidRPr="00773039" w:rsidRDefault="004A1B59" w:rsidP="004A1B59">
      <w:pPr>
        <w:spacing w:after="0"/>
        <w:rPr>
          <w:rFonts w:ascii="Times New Roman" w:hAnsi="Times New Roman" w:cs="Times New Roman"/>
        </w:rPr>
      </w:pPr>
      <w:r w:rsidRPr="00773039">
        <w:rPr>
          <w:rFonts w:ascii="Times New Roman" w:hAnsi="Times New Roman" w:cs="Times New Roman"/>
        </w:rPr>
        <w:t>L’application devra être réceptionnée</w:t>
      </w:r>
      <w:r w:rsidRPr="00773039">
        <w:rPr>
          <w:rFonts w:ascii="Times New Roman" w:hAnsi="Times New Roman" w:cs="Times New Roman"/>
        </w:rPr>
        <w:t xml:space="preserve"> au plus tard le </w:t>
      </w:r>
      <w:r w:rsidRPr="00773039">
        <w:rPr>
          <w:rFonts w:ascii="Times New Roman" w:hAnsi="Times New Roman" w:cs="Times New Roman"/>
        </w:rPr>
        <w:t>10 juin 2016</w:t>
      </w:r>
      <w:r w:rsidRPr="00773039">
        <w:rPr>
          <w:rFonts w:ascii="Times New Roman" w:hAnsi="Times New Roman" w:cs="Times New Roman"/>
        </w:rPr>
        <w:t>.</w:t>
      </w:r>
    </w:p>
    <w:p w:rsidR="00773039" w:rsidRDefault="004A1B59" w:rsidP="004B4DB5">
      <w:pPr>
        <w:spacing w:after="0"/>
        <w:rPr>
          <w:rFonts w:ascii="Times New Roman" w:hAnsi="Times New Roman" w:cs="Times New Roman"/>
        </w:rPr>
      </w:pPr>
      <w:r w:rsidRPr="00773039">
        <w:rPr>
          <w:rFonts w:ascii="Times New Roman" w:hAnsi="Times New Roman" w:cs="Times New Roman"/>
        </w:rPr>
        <w:t xml:space="preserve">Le budget alloué pour la réalisation de cette application est 100 000€. </w:t>
      </w:r>
    </w:p>
    <w:p w:rsidR="004B4DB5" w:rsidRPr="00773039" w:rsidRDefault="004A1B59" w:rsidP="004B4DB5">
      <w:pPr>
        <w:spacing w:after="0"/>
        <w:rPr>
          <w:rFonts w:ascii="Times New Roman" w:hAnsi="Times New Roman" w:cs="Times New Roman"/>
        </w:rPr>
      </w:pPr>
      <w:r w:rsidRPr="00773039">
        <w:rPr>
          <w:rFonts w:ascii="Times New Roman" w:hAnsi="Times New Roman" w:cs="Times New Roman"/>
        </w:rPr>
        <w:t xml:space="preserve">Il inclut : </w:t>
      </w:r>
    </w:p>
    <w:p w:rsidR="004A1B59" w:rsidRPr="00773039" w:rsidRDefault="004A1B59" w:rsidP="004A1B59">
      <w:pPr>
        <w:pStyle w:val="Paragraphedeliste"/>
        <w:numPr>
          <w:ilvl w:val="0"/>
          <w:numId w:val="7"/>
        </w:numPr>
        <w:spacing w:after="0"/>
        <w:rPr>
          <w:rFonts w:ascii="Times New Roman" w:hAnsi="Times New Roman" w:cs="Times New Roman"/>
        </w:rPr>
      </w:pPr>
      <w:r w:rsidRPr="00773039">
        <w:rPr>
          <w:rFonts w:ascii="Times New Roman" w:hAnsi="Times New Roman" w:cs="Times New Roman"/>
        </w:rPr>
        <w:t>la conception</w:t>
      </w:r>
    </w:p>
    <w:p w:rsidR="004A1B59" w:rsidRPr="00773039" w:rsidRDefault="004A1B59" w:rsidP="004A1B59">
      <w:pPr>
        <w:pStyle w:val="Paragraphedeliste"/>
        <w:numPr>
          <w:ilvl w:val="0"/>
          <w:numId w:val="7"/>
        </w:numPr>
        <w:spacing w:after="0"/>
        <w:rPr>
          <w:rFonts w:ascii="Times New Roman" w:hAnsi="Times New Roman" w:cs="Times New Roman"/>
        </w:rPr>
      </w:pPr>
      <w:r w:rsidRPr="00773039">
        <w:rPr>
          <w:rFonts w:ascii="Times New Roman" w:hAnsi="Times New Roman" w:cs="Times New Roman"/>
        </w:rPr>
        <w:t>le développement</w:t>
      </w:r>
    </w:p>
    <w:p w:rsidR="004A1B59" w:rsidRPr="00773039" w:rsidRDefault="004A1B59" w:rsidP="004A1B59">
      <w:pPr>
        <w:pStyle w:val="Paragraphedeliste"/>
        <w:numPr>
          <w:ilvl w:val="0"/>
          <w:numId w:val="7"/>
        </w:numPr>
        <w:spacing w:after="0"/>
        <w:rPr>
          <w:rFonts w:ascii="Times New Roman" w:hAnsi="Times New Roman" w:cs="Times New Roman"/>
        </w:rPr>
      </w:pPr>
      <w:r w:rsidRPr="00773039">
        <w:rPr>
          <w:rFonts w:ascii="Times New Roman" w:hAnsi="Times New Roman" w:cs="Times New Roman"/>
        </w:rPr>
        <w:t>la recette (tests)</w:t>
      </w:r>
    </w:p>
    <w:p w:rsidR="004A1B59" w:rsidRPr="00773039" w:rsidRDefault="00773039" w:rsidP="004A1B59">
      <w:pPr>
        <w:pStyle w:val="Paragraphedeliste"/>
        <w:numPr>
          <w:ilvl w:val="0"/>
          <w:numId w:val="7"/>
        </w:numPr>
        <w:spacing w:after="0"/>
        <w:rPr>
          <w:rFonts w:ascii="Times New Roman" w:hAnsi="Times New Roman" w:cs="Times New Roman"/>
        </w:rPr>
      </w:pPr>
      <w:r>
        <w:rPr>
          <w:rFonts w:ascii="Times New Roman" w:hAnsi="Times New Roman" w:cs="Times New Roman"/>
        </w:rPr>
        <w:t xml:space="preserve">la </w:t>
      </w:r>
      <w:r w:rsidR="004A1B59" w:rsidRPr="00773039">
        <w:rPr>
          <w:rFonts w:ascii="Times New Roman" w:hAnsi="Times New Roman" w:cs="Times New Roman"/>
        </w:rPr>
        <w:t>formation</w:t>
      </w:r>
    </w:p>
    <w:p w:rsidR="004A1B59" w:rsidRPr="00773039" w:rsidRDefault="004A1B59" w:rsidP="004A1B59">
      <w:pPr>
        <w:pStyle w:val="Paragraphedeliste"/>
        <w:numPr>
          <w:ilvl w:val="0"/>
          <w:numId w:val="7"/>
        </w:numPr>
        <w:spacing w:after="0"/>
        <w:rPr>
          <w:rFonts w:ascii="Times New Roman" w:hAnsi="Times New Roman" w:cs="Times New Roman"/>
        </w:rPr>
      </w:pPr>
      <w:r w:rsidRPr="00773039">
        <w:rPr>
          <w:rFonts w:ascii="Times New Roman" w:hAnsi="Times New Roman" w:cs="Times New Roman"/>
        </w:rPr>
        <w:t>la maintenance (durée : 1 an après la livraison).</w:t>
      </w:r>
    </w:p>
    <w:p w:rsidR="004B4DB5" w:rsidRPr="00773039" w:rsidRDefault="006B45B4" w:rsidP="004B4DB5">
      <w:pPr>
        <w:pStyle w:val="Titre3"/>
        <w:numPr>
          <w:ilvl w:val="0"/>
          <w:numId w:val="11"/>
        </w:numPr>
        <w:rPr>
          <w:rFonts w:ascii="Times New Roman" w:hAnsi="Times New Roman" w:cs="Times New Roman"/>
          <w:b w:val="0"/>
          <w:bCs w:val="0"/>
        </w:rPr>
      </w:pPr>
      <w:r w:rsidRPr="00773039">
        <w:rPr>
          <w:rStyle w:val="Titre3Car"/>
          <w:rFonts w:ascii="Times New Roman" w:hAnsi="Times New Roman" w:cs="Times New Roman"/>
        </w:rPr>
        <w:t>Environnementales</w:t>
      </w:r>
    </w:p>
    <w:p w:rsidR="004B4DB5" w:rsidRPr="00773039" w:rsidRDefault="00966BBE" w:rsidP="00966BBE">
      <w:pPr>
        <w:jc w:val="both"/>
        <w:rPr>
          <w:rFonts w:ascii="Times New Roman" w:hAnsi="Times New Roman" w:cs="Times New Roman"/>
        </w:rPr>
      </w:pPr>
      <w:r w:rsidRPr="00773039">
        <w:rPr>
          <w:rFonts w:ascii="Times New Roman" w:hAnsi="Times New Roman" w:cs="Times New Roman"/>
        </w:rPr>
        <w:t xml:space="preserve">La mise en place de cette application devra réduire le nombre de documents papiers transmis en interne (entre les agents municipaux et le service de location, entre le service technique et le service de location etc.). </w:t>
      </w:r>
    </w:p>
    <w:p w:rsidR="006B45B4" w:rsidRPr="00773039" w:rsidRDefault="006B45B4" w:rsidP="004B4DB5">
      <w:pPr>
        <w:pStyle w:val="Titre3"/>
        <w:numPr>
          <w:ilvl w:val="0"/>
          <w:numId w:val="11"/>
        </w:numPr>
        <w:rPr>
          <w:rStyle w:val="Titre3Car"/>
          <w:rFonts w:ascii="Times New Roman" w:hAnsi="Times New Roman" w:cs="Times New Roman"/>
        </w:rPr>
      </w:pPr>
      <w:r w:rsidRPr="00773039">
        <w:rPr>
          <w:rStyle w:val="Titre3Car"/>
          <w:rFonts w:ascii="Times New Roman" w:hAnsi="Times New Roman" w:cs="Times New Roman"/>
        </w:rPr>
        <w:t>Sécuritaires</w:t>
      </w:r>
    </w:p>
    <w:p w:rsidR="004A1B59" w:rsidRPr="00773039" w:rsidRDefault="004A1B59" w:rsidP="004A1B59">
      <w:pPr>
        <w:jc w:val="both"/>
        <w:rPr>
          <w:rFonts w:ascii="Times New Roman" w:hAnsi="Times New Roman" w:cs="Times New Roman"/>
        </w:rPr>
      </w:pPr>
      <w:r w:rsidRPr="00773039">
        <w:rPr>
          <w:rFonts w:ascii="Times New Roman" w:hAnsi="Times New Roman" w:cs="Times New Roman"/>
        </w:rPr>
        <w:t xml:space="preserve">Afin de respecter les contraintes réglementaires (CNIL), des recherches des techniques de protection de données devront être réalisées par l’équipe informatique pour sécuriser les données des utilisateurs. </w:t>
      </w:r>
    </w:p>
    <w:p w:rsidR="004A1B59" w:rsidRPr="00773039" w:rsidRDefault="00773039" w:rsidP="004A1B59">
      <w:pPr>
        <w:rPr>
          <w:rFonts w:ascii="Times New Roman" w:hAnsi="Times New Roman" w:cs="Times New Roman"/>
        </w:rPr>
      </w:pPr>
      <w:r>
        <w:rPr>
          <w:rFonts w:ascii="Times New Roman" w:hAnsi="Times New Roman" w:cs="Times New Roman"/>
        </w:rPr>
        <w:t>L</w:t>
      </w:r>
      <w:r w:rsidR="004A1B59" w:rsidRPr="00773039">
        <w:rPr>
          <w:rFonts w:ascii="Times New Roman" w:hAnsi="Times New Roman" w:cs="Times New Roman"/>
        </w:rPr>
        <w:t xml:space="preserve">a séparation des fonctions, la </w:t>
      </w:r>
      <w:r w:rsidR="004A1B59" w:rsidRPr="00773039">
        <w:rPr>
          <w:rFonts w:ascii="Times New Roman" w:hAnsi="Times New Roman" w:cs="Times New Roman"/>
        </w:rPr>
        <w:t>création de plusieurs profils/droits d’utilisateur (ex : la personne qui saisit la demande est différente de celle qui la valide)</w:t>
      </w:r>
      <w:r w:rsidR="004A1B59" w:rsidRPr="00773039">
        <w:rPr>
          <w:rFonts w:ascii="Times New Roman" w:hAnsi="Times New Roman" w:cs="Times New Roman"/>
        </w:rPr>
        <w:t xml:space="preserve"> doi</w:t>
      </w:r>
      <w:r w:rsidR="00707D38" w:rsidRPr="00773039">
        <w:rPr>
          <w:rFonts w:ascii="Times New Roman" w:hAnsi="Times New Roman" w:cs="Times New Roman"/>
        </w:rPr>
        <w:t>ven</w:t>
      </w:r>
      <w:r w:rsidR="004A1B59" w:rsidRPr="00773039">
        <w:rPr>
          <w:rFonts w:ascii="Times New Roman" w:hAnsi="Times New Roman" w:cs="Times New Roman"/>
        </w:rPr>
        <w:t>t être prise</w:t>
      </w:r>
      <w:r w:rsidR="00707D38" w:rsidRPr="00773039">
        <w:rPr>
          <w:rFonts w:ascii="Times New Roman" w:hAnsi="Times New Roman" w:cs="Times New Roman"/>
        </w:rPr>
        <w:t>s</w:t>
      </w:r>
      <w:r w:rsidR="004A1B59" w:rsidRPr="00773039">
        <w:rPr>
          <w:rFonts w:ascii="Times New Roman" w:hAnsi="Times New Roman" w:cs="Times New Roman"/>
        </w:rPr>
        <w:t xml:space="preserve"> en compte dans la conception de l’application. </w:t>
      </w:r>
    </w:p>
    <w:p w:rsidR="00773039" w:rsidRPr="00773039" w:rsidRDefault="00773039" w:rsidP="004B4DB5">
      <w:pPr>
        <w:rPr>
          <w:rFonts w:ascii="Times New Roman" w:hAnsi="Times New Roman" w:cs="Times New Roman"/>
        </w:rPr>
      </w:pPr>
      <w:r>
        <w:rPr>
          <w:rFonts w:ascii="Times New Roman" w:hAnsi="Times New Roman" w:cs="Times New Roman"/>
        </w:rPr>
        <w:t>De plus, des contrôles automatiques et manuels vont être définis et mis en place afin de sécuriser l’application et</w:t>
      </w:r>
      <w:r w:rsidR="004B4DB5" w:rsidRPr="00773039">
        <w:rPr>
          <w:rFonts w:ascii="Times New Roman" w:hAnsi="Times New Roman" w:cs="Times New Roman"/>
        </w:rPr>
        <w:t xml:space="preserve"> le règlement</w:t>
      </w:r>
      <w:r>
        <w:rPr>
          <w:rFonts w:ascii="Times New Roman" w:hAnsi="Times New Roman" w:cs="Times New Roman"/>
        </w:rPr>
        <w:t> : par exemple, acceptation d’un seul type de données pour un champ de saisie.</w:t>
      </w:r>
    </w:p>
    <w:p w:rsidR="004B4DB5" w:rsidRPr="00773039" w:rsidRDefault="006B45B4" w:rsidP="004B4DB5">
      <w:pPr>
        <w:pStyle w:val="Titre3"/>
        <w:numPr>
          <w:ilvl w:val="0"/>
          <w:numId w:val="11"/>
        </w:numPr>
        <w:rPr>
          <w:rStyle w:val="Titre3Car"/>
          <w:rFonts w:ascii="Times New Roman" w:hAnsi="Times New Roman" w:cs="Times New Roman"/>
        </w:rPr>
      </w:pPr>
      <w:r w:rsidRPr="00773039">
        <w:rPr>
          <w:rStyle w:val="Titre3Car"/>
          <w:rFonts w:ascii="Times New Roman" w:hAnsi="Times New Roman" w:cs="Times New Roman"/>
        </w:rPr>
        <w:t xml:space="preserve">Industrielles </w:t>
      </w:r>
    </w:p>
    <w:p w:rsidR="004B4DB5" w:rsidRPr="00773039" w:rsidRDefault="00F111B3" w:rsidP="004B4DB5">
      <w:pPr>
        <w:rPr>
          <w:rFonts w:ascii="Times New Roman" w:hAnsi="Times New Roman" w:cs="Times New Roman"/>
        </w:rPr>
      </w:pPr>
      <w:r w:rsidRPr="00773039">
        <w:rPr>
          <w:rFonts w:ascii="Times New Roman" w:hAnsi="Times New Roman" w:cs="Times New Roman"/>
        </w:rPr>
        <w:t xml:space="preserve">Afin de faciliter les échanges </w:t>
      </w:r>
      <w:r w:rsidR="002404E8" w:rsidRPr="00773039">
        <w:rPr>
          <w:rFonts w:ascii="Times New Roman" w:hAnsi="Times New Roman" w:cs="Times New Roman"/>
        </w:rPr>
        <w:t xml:space="preserve">avec les </w:t>
      </w:r>
      <w:r w:rsidRPr="00773039">
        <w:rPr>
          <w:rFonts w:ascii="Times New Roman" w:hAnsi="Times New Roman" w:cs="Times New Roman"/>
        </w:rPr>
        <w:t>utilisateurs finaux, l</w:t>
      </w:r>
      <w:r w:rsidR="004B4DB5" w:rsidRPr="00773039">
        <w:rPr>
          <w:rFonts w:ascii="Times New Roman" w:hAnsi="Times New Roman" w:cs="Times New Roman"/>
        </w:rPr>
        <w:t xml:space="preserve">a prestation sera réalisée dans les locaux du Bénéficiaire de l’application. </w:t>
      </w:r>
    </w:p>
    <w:p w:rsidR="00C26264" w:rsidRDefault="00C26264" w:rsidP="004B4DB5">
      <w:pPr>
        <w:rPr>
          <w:rFonts w:ascii="Times New Roman" w:hAnsi="Times New Roman" w:cs="Times New Roman"/>
          <w:color w:val="555555"/>
          <w:shd w:val="clear" w:color="auto" w:fill="FFFFFF"/>
        </w:rPr>
      </w:pPr>
      <w:r>
        <w:rPr>
          <w:rFonts w:ascii="Times New Roman" w:hAnsi="Times New Roman" w:cs="Times New Roman"/>
          <w:color w:val="555555"/>
          <w:shd w:val="clear" w:color="auto" w:fill="FFFFFF"/>
        </w:rPr>
        <w:t xml:space="preserve">Le bénéficiaire se chargera de la mise à disposition du serveur à l’équipe informatique. </w:t>
      </w:r>
    </w:p>
    <w:p w:rsidR="006B45B4" w:rsidRPr="00773039" w:rsidRDefault="006B45B4" w:rsidP="004B4DB5">
      <w:pPr>
        <w:pStyle w:val="Titre3"/>
        <w:numPr>
          <w:ilvl w:val="0"/>
          <w:numId w:val="11"/>
        </w:numPr>
        <w:rPr>
          <w:rStyle w:val="Titre3Car"/>
          <w:rFonts w:ascii="Times New Roman" w:hAnsi="Times New Roman" w:cs="Times New Roman"/>
        </w:rPr>
      </w:pPr>
      <w:r w:rsidRPr="00773039">
        <w:rPr>
          <w:rStyle w:val="Titre3Car"/>
          <w:rFonts w:ascii="Times New Roman" w:hAnsi="Times New Roman" w:cs="Times New Roman"/>
        </w:rPr>
        <w:t>Matérielles</w:t>
      </w:r>
    </w:p>
    <w:p w:rsidR="00C26264" w:rsidRDefault="00C26264" w:rsidP="00C26264">
      <w:r>
        <w:t>L’application devra être développée en PHP. La base de données est MySQL. L’application devra être compatible avec les principaux navigateu</w:t>
      </w:r>
      <w:r>
        <w:t xml:space="preserve">rs du marché. Elle devra également fournir un état récapitulatif de recettes à transmettre au service de comptabilisation. </w:t>
      </w:r>
    </w:p>
    <w:p w:rsidR="004B4DB5" w:rsidRPr="00C26264" w:rsidRDefault="00F111B3" w:rsidP="00C26264">
      <w:pPr>
        <w:pStyle w:val="Titre2"/>
        <w:rPr>
          <w:rStyle w:val="Titre3Car"/>
          <w:b/>
          <w:bCs/>
        </w:rPr>
      </w:pPr>
      <w:r w:rsidRPr="00C26264">
        <w:rPr>
          <w:rStyle w:val="Titre3Car"/>
          <w:b/>
          <w:bCs/>
        </w:rPr>
        <w:t>Validation des spécifications détaillées</w:t>
      </w:r>
    </w:p>
    <w:p w:rsidR="004B4DB5" w:rsidRPr="00773039" w:rsidRDefault="004B4DB5" w:rsidP="00966BBE">
      <w:pPr>
        <w:spacing w:before="100" w:beforeAutospacing="1" w:after="100" w:afterAutospacing="1" w:line="240" w:lineRule="auto"/>
        <w:jc w:val="both"/>
        <w:rPr>
          <w:rFonts w:ascii="Times New Roman" w:eastAsia="Times New Roman" w:hAnsi="Times New Roman" w:cs="Times New Roman"/>
          <w:color w:val="000000"/>
          <w:lang w:eastAsia="fr-FR"/>
        </w:rPr>
      </w:pPr>
      <w:r w:rsidRPr="00773039">
        <w:rPr>
          <w:rFonts w:ascii="Times New Roman" w:eastAsia="Times New Roman" w:hAnsi="Times New Roman" w:cs="Times New Roman"/>
          <w:color w:val="000000"/>
          <w:lang w:eastAsia="fr-FR"/>
        </w:rPr>
        <w:t xml:space="preserve">Une validation des spécifications détaillées sera effectuée par le Bénéficiaire de l’application. Cette validation portera également sur le protocole de recette qui sera appliqué à l’issue de la phase de développement, et sur les principes retenus pour les dialogues avec l’utilisateur. </w:t>
      </w:r>
    </w:p>
    <w:p w:rsidR="00BF05C6" w:rsidRPr="00C26264" w:rsidRDefault="004B4DB5" w:rsidP="00C26264">
      <w:pPr>
        <w:pStyle w:val="Titre2"/>
        <w:rPr>
          <w:rStyle w:val="Titre3Car"/>
          <w:b/>
          <w:bCs/>
        </w:rPr>
      </w:pPr>
      <w:r w:rsidRPr="00C26264">
        <w:rPr>
          <w:rStyle w:val="Titre3Car"/>
          <w:b/>
          <w:bCs/>
        </w:rPr>
        <w:lastRenderedPageBreak/>
        <w:t xml:space="preserve">Livrables </w:t>
      </w:r>
    </w:p>
    <w:p w:rsidR="004B4DB5" w:rsidRPr="00773039" w:rsidRDefault="004B4DB5" w:rsidP="00966BBE">
      <w:pPr>
        <w:spacing w:before="100" w:beforeAutospacing="1" w:after="0" w:line="240" w:lineRule="auto"/>
        <w:jc w:val="both"/>
        <w:rPr>
          <w:rFonts w:ascii="Times New Roman" w:eastAsia="Times New Roman" w:hAnsi="Times New Roman" w:cs="Times New Roman"/>
          <w:color w:val="000000"/>
          <w:lang w:eastAsia="fr-FR"/>
        </w:rPr>
      </w:pPr>
      <w:r w:rsidRPr="00773039">
        <w:rPr>
          <w:rFonts w:ascii="Times New Roman" w:eastAsia="Times New Roman" w:hAnsi="Times New Roman" w:cs="Times New Roman"/>
          <w:color w:val="000000"/>
          <w:lang w:eastAsia="fr-FR"/>
        </w:rPr>
        <w:t xml:space="preserve">Les livrables établis avec le client sont : </w:t>
      </w:r>
    </w:p>
    <w:p w:rsidR="004B4DB5" w:rsidRPr="00773039" w:rsidRDefault="004B4DB5" w:rsidP="00966BBE">
      <w:pPr>
        <w:pStyle w:val="Paragraphedeliste"/>
        <w:numPr>
          <w:ilvl w:val="0"/>
          <w:numId w:val="12"/>
        </w:numPr>
        <w:spacing w:before="100" w:beforeAutospacing="1" w:after="100" w:afterAutospacing="1" w:line="240" w:lineRule="auto"/>
        <w:jc w:val="both"/>
        <w:rPr>
          <w:rFonts w:ascii="Times New Roman" w:eastAsia="Times New Roman" w:hAnsi="Times New Roman" w:cs="Times New Roman"/>
          <w:color w:val="000000"/>
          <w:lang w:eastAsia="fr-FR"/>
        </w:rPr>
      </w:pPr>
      <w:r w:rsidRPr="00773039">
        <w:rPr>
          <w:rFonts w:ascii="Times New Roman" w:eastAsia="Times New Roman" w:hAnsi="Times New Roman" w:cs="Times New Roman"/>
          <w:color w:val="000000"/>
          <w:lang w:eastAsia="fr-FR"/>
        </w:rPr>
        <w:t>Application qui respecte l’ensemble de contraintes et des règles de gestion validées par les 2 parties ;</w:t>
      </w:r>
    </w:p>
    <w:p w:rsidR="00966BBE" w:rsidRPr="00773039" w:rsidRDefault="004B4DB5" w:rsidP="00C26264">
      <w:pPr>
        <w:pStyle w:val="Paragraphedeliste"/>
        <w:numPr>
          <w:ilvl w:val="0"/>
          <w:numId w:val="12"/>
        </w:numPr>
        <w:spacing w:before="100" w:beforeAutospacing="1" w:after="100" w:afterAutospacing="1" w:line="240" w:lineRule="auto"/>
        <w:jc w:val="both"/>
        <w:rPr>
          <w:rFonts w:ascii="Times New Roman" w:hAnsi="Times New Roman" w:cs="Times New Roman"/>
          <w:color w:val="000000"/>
        </w:rPr>
      </w:pPr>
      <w:r w:rsidRPr="00773039">
        <w:rPr>
          <w:rFonts w:ascii="Times New Roman" w:eastAsia="Times New Roman" w:hAnsi="Times New Roman" w:cs="Times New Roman"/>
          <w:color w:val="000000"/>
          <w:lang w:eastAsia="fr-FR"/>
        </w:rPr>
        <w:t>Un mode opératoire expliquant l’utilisation de l’application</w:t>
      </w:r>
      <w:r w:rsidR="00C26264">
        <w:rPr>
          <w:rFonts w:ascii="Times New Roman" w:eastAsia="Times New Roman" w:hAnsi="Times New Roman" w:cs="Times New Roman"/>
          <w:color w:val="000000"/>
          <w:lang w:eastAsia="fr-FR"/>
        </w:rPr>
        <w:t>.</w:t>
      </w:r>
      <w:r w:rsidR="00C26264" w:rsidRPr="00773039">
        <w:rPr>
          <w:color w:val="000000"/>
        </w:rPr>
        <w:t xml:space="preserve"> </w:t>
      </w:r>
    </w:p>
    <w:p w:rsidR="00C26264" w:rsidRDefault="00C26264" w:rsidP="00C26264">
      <w:pPr>
        <w:pStyle w:val="Titre2"/>
        <w:rPr>
          <w:color w:val="000000"/>
          <w:sz w:val="22"/>
          <w:szCs w:val="22"/>
        </w:rPr>
      </w:pPr>
      <w:r>
        <w:t>P</w:t>
      </w:r>
      <w:r>
        <w:t>rofils d’accès</w:t>
      </w:r>
    </w:p>
    <w:p w:rsidR="00C26264" w:rsidRDefault="00C26264" w:rsidP="00C26264">
      <w:pPr>
        <w:pStyle w:val="NormalWeb"/>
        <w:numPr>
          <w:ilvl w:val="0"/>
          <w:numId w:val="15"/>
        </w:numPr>
        <w:jc w:val="both"/>
        <w:rPr>
          <w:color w:val="000000"/>
          <w:sz w:val="22"/>
          <w:szCs w:val="22"/>
        </w:rPr>
      </w:pPr>
      <w:r>
        <w:rPr>
          <w:color w:val="000000"/>
          <w:sz w:val="22"/>
          <w:szCs w:val="22"/>
        </w:rPr>
        <w:t xml:space="preserve">Client : pour pouvoir réserver une salle, le client doit créer un compte. </w:t>
      </w:r>
    </w:p>
    <w:p w:rsidR="00C26264" w:rsidRDefault="00C26264" w:rsidP="00C26264">
      <w:pPr>
        <w:pStyle w:val="NormalWeb"/>
        <w:numPr>
          <w:ilvl w:val="0"/>
          <w:numId w:val="15"/>
        </w:numPr>
        <w:jc w:val="both"/>
        <w:rPr>
          <w:color w:val="000000"/>
          <w:sz w:val="22"/>
          <w:szCs w:val="22"/>
        </w:rPr>
      </w:pPr>
      <w:r>
        <w:rPr>
          <w:color w:val="000000"/>
          <w:sz w:val="22"/>
          <w:szCs w:val="22"/>
        </w:rPr>
        <w:t xml:space="preserve">Service de location : gère la demande de client (validation et code promotionnel pour la tarification) et </w:t>
      </w:r>
      <w:r w:rsidR="00166C3E">
        <w:rPr>
          <w:color w:val="000000"/>
          <w:sz w:val="22"/>
          <w:szCs w:val="22"/>
        </w:rPr>
        <w:t>établit les tâches à réaliser par les agents municipaux (nettoyage, état de lieux d’entrée, état de lieux de sortie etc.)</w:t>
      </w:r>
    </w:p>
    <w:p w:rsidR="00166C3E" w:rsidRDefault="00166C3E" w:rsidP="00C26264">
      <w:pPr>
        <w:pStyle w:val="NormalWeb"/>
        <w:numPr>
          <w:ilvl w:val="0"/>
          <w:numId w:val="15"/>
        </w:numPr>
        <w:jc w:val="both"/>
        <w:rPr>
          <w:color w:val="000000"/>
          <w:sz w:val="22"/>
          <w:szCs w:val="22"/>
        </w:rPr>
      </w:pPr>
      <w:r>
        <w:rPr>
          <w:color w:val="000000"/>
          <w:sz w:val="22"/>
          <w:szCs w:val="22"/>
        </w:rPr>
        <w:t>Agent municipal : consulte le planning des salles pour identifier les tâches à effectuer.</w:t>
      </w:r>
    </w:p>
    <w:p w:rsidR="00166C3E" w:rsidRDefault="00166C3E" w:rsidP="00C26264">
      <w:pPr>
        <w:pStyle w:val="NormalWeb"/>
        <w:numPr>
          <w:ilvl w:val="0"/>
          <w:numId w:val="15"/>
        </w:numPr>
        <w:jc w:val="both"/>
        <w:rPr>
          <w:color w:val="000000"/>
          <w:sz w:val="22"/>
          <w:szCs w:val="22"/>
        </w:rPr>
      </w:pPr>
      <w:r>
        <w:rPr>
          <w:color w:val="000000"/>
          <w:sz w:val="22"/>
          <w:szCs w:val="22"/>
        </w:rPr>
        <w:t>Administrateur : attribue les droits des utilisateurs et met à jour la base de clients (exemple : suppression d’une association qui n’existe plus).</w:t>
      </w:r>
    </w:p>
    <w:p w:rsidR="00C26264" w:rsidRPr="001579EC" w:rsidRDefault="001579EC" w:rsidP="001579EC">
      <w:pPr>
        <w:pStyle w:val="Titre2"/>
      </w:pPr>
      <w:r w:rsidRPr="001579EC">
        <w:t>L</w:t>
      </w:r>
      <w:r w:rsidRPr="001579EC">
        <w:t xml:space="preserve">es </w:t>
      </w:r>
      <w:r w:rsidRPr="001579EC">
        <w:t>activités</w:t>
      </w:r>
      <w:r w:rsidRPr="001579EC">
        <w:t xml:space="preserve"> principales sont</w:t>
      </w:r>
      <w:r w:rsidRPr="001579EC">
        <w:t> :</w:t>
      </w:r>
    </w:p>
    <w:p w:rsidR="001579EC" w:rsidRDefault="001579EC" w:rsidP="00966BBE">
      <w:pPr>
        <w:pStyle w:val="NormalWeb"/>
        <w:jc w:val="both"/>
        <w:rPr>
          <w:color w:val="000000"/>
          <w:sz w:val="22"/>
          <w:szCs w:val="22"/>
        </w:rPr>
      </w:pPr>
      <w:r>
        <w:rPr>
          <w:color w:val="000000"/>
          <w:sz w:val="22"/>
          <w:szCs w:val="22"/>
        </w:rPr>
        <w:t xml:space="preserve">L’application permettra : </w:t>
      </w:r>
    </w:p>
    <w:p w:rsidR="001579EC" w:rsidRDefault="001579EC" w:rsidP="001579EC">
      <w:pPr>
        <w:pStyle w:val="NormalWeb"/>
        <w:numPr>
          <w:ilvl w:val="0"/>
          <w:numId w:val="12"/>
        </w:numPr>
        <w:jc w:val="both"/>
        <w:rPr>
          <w:color w:val="000000"/>
          <w:sz w:val="22"/>
          <w:szCs w:val="22"/>
        </w:rPr>
      </w:pPr>
      <w:r>
        <w:rPr>
          <w:color w:val="000000"/>
          <w:sz w:val="22"/>
          <w:szCs w:val="22"/>
        </w:rPr>
        <w:t>la visualisation de planning des salles,</w:t>
      </w:r>
    </w:p>
    <w:p w:rsidR="001579EC" w:rsidRPr="001579EC" w:rsidRDefault="001579EC" w:rsidP="001579EC">
      <w:pPr>
        <w:pStyle w:val="NormalWeb"/>
        <w:numPr>
          <w:ilvl w:val="0"/>
          <w:numId w:val="12"/>
        </w:numPr>
        <w:jc w:val="both"/>
        <w:rPr>
          <w:color w:val="FF0000"/>
          <w:sz w:val="22"/>
          <w:szCs w:val="22"/>
        </w:rPr>
      </w:pPr>
      <w:r>
        <w:rPr>
          <w:color w:val="000000"/>
          <w:sz w:val="22"/>
          <w:szCs w:val="22"/>
        </w:rPr>
        <w:t xml:space="preserve">la réservation d’une salle disponible par un client : </w:t>
      </w:r>
      <w:r w:rsidR="00320625">
        <w:rPr>
          <w:color w:val="FF0000"/>
          <w:sz w:val="22"/>
          <w:szCs w:val="22"/>
        </w:rPr>
        <w:t>demande</w:t>
      </w:r>
      <w:r w:rsidRPr="001579EC">
        <w:rPr>
          <w:color w:val="FF0000"/>
          <w:sz w:val="22"/>
          <w:szCs w:val="22"/>
        </w:rPr>
        <w:t xml:space="preserve"> </w:t>
      </w:r>
      <w:r>
        <w:rPr>
          <w:color w:val="000000"/>
          <w:sz w:val="22"/>
          <w:szCs w:val="22"/>
        </w:rPr>
        <w:t xml:space="preserve">+ </w:t>
      </w:r>
      <w:r w:rsidRPr="001579EC">
        <w:rPr>
          <w:color w:val="FF0000"/>
          <w:sz w:val="22"/>
          <w:szCs w:val="22"/>
        </w:rPr>
        <w:t>formulaire d’assurance signé par le pétitionnaire</w:t>
      </w:r>
      <w:r w:rsidR="00320625">
        <w:rPr>
          <w:color w:val="FF0000"/>
          <w:sz w:val="22"/>
          <w:szCs w:val="22"/>
        </w:rPr>
        <w:t xml:space="preserve"> (scan à y ajouter</w:t>
      </w:r>
      <w:r w:rsidR="0040070F">
        <w:rPr>
          <w:color w:val="FF0000"/>
          <w:sz w:val="22"/>
          <w:szCs w:val="22"/>
        </w:rPr>
        <w:t xml:space="preserve"> en PJ</w:t>
      </w:r>
      <w:r w:rsidR="00320625">
        <w:rPr>
          <w:color w:val="FF0000"/>
          <w:sz w:val="22"/>
          <w:szCs w:val="22"/>
        </w:rPr>
        <w:t> ???????)</w:t>
      </w:r>
    </w:p>
    <w:p w:rsidR="001579EC" w:rsidRPr="00320625" w:rsidRDefault="001579EC" w:rsidP="001579EC">
      <w:pPr>
        <w:pStyle w:val="NormalWeb"/>
        <w:numPr>
          <w:ilvl w:val="0"/>
          <w:numId w:val="12"/>
        </w:numPr>
        <w:jc w:val="both"/>
        <w:rPr>
          <w:color w:val="000000"/>
          <w:sz w:val="22"/>
          <w:szCs w:val="22"/>
        </w:rPr>
      </w:pPr>
      <w:r>
        <w:rPr>
          <w:color w:val="000000"/>
          <w:sz w:val="22"/>
          <w:szCs w:val="22"/>
        </w:rPr>
        <w:t>validation et tarification</w:t>
      </w:r>
      <w:r w:rsidR="00320625">
        <w:rPr>
          <w:color w:val="000000"/>
          <w:sz w:val="22"/>
          <w:szCs w:val="22"/>
        </w:rPr>
        <w:t xml:space="preserve"> de la réservation : </w:t>
      </w:r>
      <w:r w:rsidR="00320625" w:rsidRPr="00320625">
        <w:rPr>
          <w:color w:val="FF0000"/>
          <w:sz w:val="22"/>
          <w:szCs w:val="22"/>
        </w:rPr>
        <w:t>fiche de location</w:t>
      </w:r>
      <w:r w:rsidR="00320625" w:rsidRPr="00320625">
        <w:rPr>
          <w:color w:val="000000"/>
          <w:sz w:val="22"/>
          <w:szCs w:val="22"/>
        </w:rPr>
        <w:t xml:space="preserve"> </w:t>
      </w:r>
      <w:r w:rsidR="00320625" w:rsidRPr="00320625">
        <w:rPr>
          <w:color w:val="FF0000"/>
          <w:sz w:val="22"/>
          <w:szCs w:val="22"/>
        </w:rPr>
        <w:t>stipulant l’accord pour la location avec le détail du montant de la location et le règlement à accepter</w:t>
      </w:r>
    </w:p>
    <w:p w:rsidR="00320625" w:rsidRPr="00320625" w:rsidRDefault="00320625" w:rsidP="001579EC">
      <w:pPr>
        <w:pStyle w:val="NormalWeb"/>
        <w:numPr>
          <w:ilvl w:val="0"/>
          <w:numId w:val="12"/>
        </w:numPr>
        <w:jc w:val="both"/>
        <w:rPr>
          <w:color w:val="FF0000"/>
          <w:sz w:val="22"/>
          <w:szCs w:val="22"/>
        </w:rPr>
      </w:pPr>
      <w:r>
        <w:rPr>
          <w:color w:val="000000"/>
          <w:sz w:val="22"/>
          <w:szCs w:val="22"/>
        </w:rPr>
        <w:t>état des lieux (</w:t>
      </w:r>
      <w:proofErr w:type="spellStart"/>
      <w:r>
        <w:rPr>
          <w:color w:val="000000"/>
          <w:sz w:val="22"/>
          <w:szCs w:val="22"/>
        </w:rPr>
        <w:t>entrée+sortie</w:t>
      </w:r>
      <w:proofErr w:type="spellEnd"/>
      <w:r>
        <w:rPr>
          <w:color w:val="000000"/>
          <w:sz w:val="22"/>
          <w:szCs w:val="22"/>
        </w:rPr>
        <w:t xml:space="preserve">) en présence du pétitionnaire </w:t>
      </w:r>
      <w:r w:rsidRPr="00320625">
        <w:rPr>
          <w:color w:val="FF0000"/>
          <w:sz w:val="22"/>
          <w:szCs w:val="22"/>
        </w:rPr>
        <w:t>(scan état des lieux à ajouter dans l’application</w:t>
      </w:r>
      <w:r w:rsidR="0040070F">
        <w:rPr>
          <w:color w:val="FF0000"/>
          <w:sz w:val="22"/>
          <w:szCs w:val="22"/>
        </w:rPr>
        <w:t xml:space="preserve"> en PJ</w:t>
      </w:r>
      <w:bookmarkStart w:id="0" w:name="_GoBack"/>
      <w:bookmarkEnd w:id="0"/>
      <w:r w:rsidRPr="00320625">
        <w:rPr>
          <w:color w:val="FF0000"/>
          <w:sz w:val="22"/>
          <w:szCs w:val="22"/>
        </w:rPr>
        <w:t>)</w:t>
      </w:r>
    </w:p>
    <w:p w:rsidR="00320625" w:rsidRPr="00320625" w:rsidRDefault="00320625" w:rsidP="001579EC">
      <w:pPr>
        <w:pStyle w:val="NormalWeb"/>
        <w:numPr>
          <w:ilvl w:val="0"/>
          <w:numId w:val="12"/>
        </w:numPr>
        <w:jc w:val="both"/>
        <w:rPr>
          <w:color w:val="FF0000"/>
          <w:sz w:val="22"/>
          <w:szCs w:val="22"/>
        </w:rPr>
      </w:pPr>
      <w:proofErr w:type="spellStart"/>
      <w:r>
        <w:rPr>
          <w:color w:val="000000"/>
          <w:sz w:val="22"/>
          <w:szCs w:val="22"/>
        </w:rPr>
        <w:t>reporting</w:t>
      </w:r>
      <w:proofErr w:type="spellEnd"/>
      <w:r>
        <w:rPr>
          <w:color w:val="000000"/>
          <w:sz w:val="22"/>
          <w:szCs w:val="22"/>
        </w:rPr>
        <w:t xml:space="preserve"> pour la comptabilité :</w:t>
      </w:r>
      <w:r w:rsidRPr="00320625">
        <w:rPr>
          <w:color w:val="000000"/>
          <w:sz w:val="22"/>
          <w:szCs w:val="22"/>
        </w:rPr>
        <w:t xml:space="preserve"> </w:t>
      </w:r>
      <w:r w:rsidRPr="00320625">
        <w:rPr>
          <w:color w:val="FF0000"/>
          <w:sz w:val="22"/>
          <w:szCs w:val="22"/>
        </w:rPr>
        <w:t>une récapitulation des recettes</w:t>
      </w:r>
    </w:p>
    <w:p w:rsidR="00F36942" w:rsidRPr="00773039" w:rsidRDefault="00F36942" w:rsidP="00966BBE">
      <w:pPr>
        <w:pStyle w:val="NormalWeb"/>
        <w:jc w:val="both"/>
        <w:rPr>
          <w:color w:val="000000"/>
          <w:sz w:val="22"/>
          <w:szCs w:val="22"/>
        </w:rPr>
      </w:pPr>
      <w:r w:rsidRPr="00773039">
        <w:rPr>
          <w:color w:val="000000"/>
          <w:sz w:val="22"/>
          <w:szCs w:val="22"/>
        </w:rPr>
        <w:t>Enregistrement de la demande de location</w:t>
      </w:r>
    </w:p>
    <w:p w:rsidR="001E33CB" w:rsidRPr="00773039" w:rsidRDefault="001E33CB" w:rsidP="00966BBE">
      <w:pPr>
        <w:pStyle w:val="Paragraphedeliste"/>
        <w:numPr>
          <w:ilvl w:val="0"/>
          <w:numId w:val="4"/>
        </w:numPr>
        <w:spacing w:before="100" w:beforeAutospacing="1" w:after="100" w:afterAutospacing="1" w:line="240" w:lineRule="auto"/>
        <w:jc w:val="both"/>
        <w:rPr>
          <w:rFonts w:ascii="Times New Roman" w:eastAsia="Times New Roman" w:hAnsi="Times New Roman" w:cs="Times New Roman"/>
          <w:color w:val="000000"/>
          <w:lang w:eastAsia="fr-FR"/>
        </w:rPr>
      </w:pPr>
      <w:r w:rsidRPr="00773039">
        <w:rPr>
          <w:rFonts w:ascii="Times New Roman" w:eastAsia="Times New Roman" w:hAnsi="Times New Roman" w:cs="Times New Roman"/>
          <w:b/>
          <w:color w:val="000000"/>
          <w:lang w:eastAsia="fr-FR"/>
        </w:rPr>
        <w:t>Client</w:t>
      </w:r>
      <w:r w:rsidRPr="00773039">
        <w:rPr>
          <w:rFonts w:ascii="Times New Roman" w:eastAsia="Times New Roman" w:hAnsi="Times New Roman" w:cs="Times New Roman"/>
          <w:color w:val="000000"/>
          <w:lang w:eastAsia="fr-FR"/>
        </w:rPr>
        <w:t xml:space="preserve"> - demande par courrier - </w:t>
      </w:r>
      <w:r w:rsidRPr="00773039">
        <w:rPr>
          <w:rFonts w:ascii="Times New Roman" w:eastAsia="Times New Roman" w:hAnsi="Times New Roman" w:cs="Times New Roman"/>
          <w:b/>
          <w:color w:val="000000"/>
          <w:lang w:eastAsia="fr-FR"/>
        </w:rPr>
        <w:t>service de location de salles</w:t>
      </w:r>
    </w:p>
    <w:p w:rsidR="001E33CB" w:rsidRPr="00773039" w:rsidRDefault="001E33CB" w:rsidP="00966BBE">
      <w:pPr>
        <w:pStyle w:val="Paragraphedeliste"/>
        <w:numPr>
          <w:ilvl w:val="0"/>
          <w:numId w:val="4"/>
        </w:numPr>
        <w:spacing w:before="100" w:beforeAutospacing="1" w:after="100" w:afterAutospacing="1" w:line="240" w:lineRule="auto"/>
        <w:jc w:val="both"/>
        <w:rPr>
          <w:rFonts w:ascii="Times New Roman" w:eastAsia="Times New Roman" w:hAnsi="Times New Roman" w:cs="Times New Roman"/>
          <w:color w:val="000000"/>
          <w:lang w:eastAsia="fr-FR"/>
        </w:rPr>
      </w:pPr>
      <w:r w:rsidRPr="00773039">
        <w:rPr>
          <w:rFonts w:ascii="Times New Roman" w:eastAsia="Times New Roman" w:hAnsi="Times New Roman" w:cs="Times New Roman"/>
          <w:b/>
          <w:color w:val="000000"/>
          <w:lang w:eastAsia="fr-FR"/>
        </w:rPr>
        <w:t>Demande</w:t>
      </w:r>
      <w:r w:rsidRPr="00773039">
        <w:rPr>
          <w:rFonts w:ascii="Times New Roman" w:eastAsia="Times New Roman" w:hAnsi="Times New Roman" w:cs="Times New Roman"/>
          <w:color w:val="000000"/>
          <w:lang w:eastAsia="fr-FR"/>
        </w:rPr>
        <w:t> =&gt; fiche de location (l’accord pour la location, le montant et le type de  règlement)</w:t>
      </w:r>
    </w:p>
    <w:p w:rsidR="001E33CB" w:rsidRPr="00773039" w:rsidRDefault="001E33CB" w:rsidP="00966BBE">
      <w:pPr>
        <w:pStyle w:val="Paragraphedeliste"/>
        <w:numPr>
          <w:ilvl w:val="0"/>
          <w:numId w:val="3"/>
        </w:numPr>
        <w:spacing w:before="100" w:beforeAutospacing="1" w:after="100" w:afterAutospacing="1" w:line="240" w:lineRule="auto"/>
        <w:jc w:val="both"/>
        <w:rPr>
          <w:rFonts w:ascii="Times New Roman" w:eastAsia="Times New Roman" w:hAnsi="Times New Roman" w:cs="Times New Roman"/>
          <w:color w:val="000000"/>
          <w:lang w:eastAsia="fr-FR"/>
        </w:rPr>
      </w:pPr>
      <w:r w:rsidRPr="00773039">
        <w:rPr>
          <w:rFonts w:ascii="Times New Roman" w:eastAsia="Times New Roman" w:hAnsi="Times New Roman" w:cs="Times New Roman"/>
          <w:color w:val="000000"/>
          <w:lang w:eastAsia="fr-FR"/>
        </w:rPr>
        <w:t>Formulaire d’assurance signé par le pétitionnaire</w:t>
      </w:r>
    </w:p>
    <w:p w:rsidR="001E33CB" w:rsidRPr="00773039" w:rsidRDefault="001E33CB" w:rsidP="00966BBE">
      <w:pPr>
        <w:pStyle w:val="Paragraphedeliste"/>
        <w:numPr>
          <w:ilvl w:val="0"/>
          <w:numId w:val="4"/>
        </w:numPr>
        <w:spacing w:before="100" w:beforeAutospacing="1" w:after="100" w:afterAutospacing="1" w:line="240" w:lineRule="auto"/>
        <w:jc w:val="both"/>
        <w:rPr>
          <w:rFonts w:ascii="Times New Roman" w:eastAsia="Times New Roman" w:hAnsi="Times New Roman" w:cs="Times New Roman"/>
          <w:color w:val="000000"/>
          <w:lang w:eastAsia="fr-FR"/>
        </w:rPr>
      </w:pPr>
      <w:r w:rsidRPr="00773039">
        <w:rPr>
          <w:rFonts w:ascii="Times New Roman" w:eastAsia="Times New Roman" w:hAnsi="Times New Roman" w:cs="Times New Roman"/>
          <w:color w:val="000000"/>
          <w:lang w:eastAsia="fr-FR"/>
        </w:rPr>
        <w:t xml:space="preserve">Vérification du planning de la salle </w:t>
      </w:r>
    </w:p>
    <w:p w:rsidR="001E33CB" w:rsidRPr="00773039" w:rsidRDefault="001E33CB" w:rsidP="00966BBE">
      <w:pPr>
        <w:pStyle w:val="Paragraphedeliste"/>
        <w:numPr>
          <w:ilvl w:val="0"/>
          <w:numId w:val="4"/>
        </w:numPr>
        <w:spacing w:before="100" w:beforeAutospacing="1" w:after="100" w:afterAutospacing="1" w:line="240" w:lineRule="auto"/>
        <w:jc w:val="both"/>
        <w:rPr>
          <w:rFonts w:ascii="Times New Roman" w:eastAsia="Times New Roman" w:hAnsi="Times New Roman" w:cs="Times New Roman"/>
          <w:color w:val="000000"/>
          <w:lang w:eastAsia="fr-FR"/>
        </w:rPr>
      </w:pPr>
      <w:r w:rsidRPr="00773039">
        <w:rPr>
          <w:rFonts w:ascii="Times New Roman" w:eastAsia="Times New Roman" w:hAnsi="Times New Roman" w:cs="Times New Roman"/>
          <w:color w:val="000000"/>
          <w:lang w:eastAsia="fr-FR"/>
        </w:rPr>
        <w:t>Si demande acceptée, informer les agents municipaux</w:t>
      </w:r>
    </w:p>
    <w:p w:rsidR="001E33CB" w:rsidRPr="00773039" w:rsidRDefault="001E33CB" w:rsidP="00966BBE">
      <w:pPr>
        <w:pStyle w:val="Paragraphedeliste"/>
        <w:numPr>
          <w:ilvl w:val="0"/>
          <w:numId w:val="4"/>
        </w:numPr>
        <w:spacing w:before="100" w:beforeAutospacing="1" w:after="100" w:afterAutospacing="1" w:line="240" w:lineRule="auto"/>
        <w:jc w:val="both"/>
        <w:rPr>
          <w:rFonts w:ascii="Times New Roman" w:eastAsia="Times New Roman" w:hAnsi="Times New Roman" w:cs="Times New Roman"/>
          <w:color w:val="000000"/>
          <w:lang w:eastAsia="fr-FR"/>
        </w:rPr>
      </w:pPr>
      <w:r w:rsidRPr="00773039">
        <w:rPr>
          <w:rFonts w:ascii="Times New Roman" w:eastAsia="Times New Roman" w:hAnsi="Times New Roman" w:cs="Times New Roman"/>
          <w:color w:val="000000"/>
          <w:lang w:eastAsia="fr-FR"/>
        </w:rPr>
        <w:t>Les agents municipaux doivent :</w:t>
      </w:r>
    </w:p>
    <w:p w:rsidR="001E33CB" w:rsidRPr="00773039" w:rsidRDefault="001E33CB" w:rsidP="00966BBE">
      <w:pPr>
        <w:pStyle w:val="Paragraphedeliste"/>
        <w:numPr>
          <w:ilvl w:val="1"/>
          <w:numId w:val="4"/>
        </w:numPr>
        <w:spacing w:before="100" w:beforeAutospacing="1" w:after="100" w:afterAutospacing="1" w:line="240" w:lineRule="auto"/>
        <w:jc w:val="both"/>
        <w:rPr>
          <w:rFonts w:ascii="Times New Roman" w:eastAsia="Times New Roman" w:hAnsi="Times New Roman" w:cs="Times New Roman"/>
          <w:color w:val="000000"/>
          <w:lang w:eastAsia="fr-FR"/>
        </w:rPr>
      </w:pPr>
      <w:r w:rsidRPr="00773039">
        <w:rPr>
          <w:rFonts w:ascii="Times New Roman" w:eastAsia="Times New Roman" w:hAnsi="Times New Roman" w:cs="Times New Roman"/>
          <w:color w:val="000000"/>
          <w:lang w:eastAsia="fr-FR"/>
        </w:rPr>
        <w:t>installer la salle ou la débarrasser ;</w:t>
      </w:r>
    </w:p>
    <w:p w:rsidR="001E33CB" w:rsidRPr="00773039" w:rsidRDefault="001E33CB" w:rsidP="00966BBE">
      <w:pPr>
        <w:pStyle w:val="Paragraphedeliste"/>
        <w:numPr>
          <w:ilvl w:val="1"/>
          <w:numId w:val="4"/>
        </w:numPr>
        <w:spacing w:before="100" w:beforeAutospacing="1" w:after="100" w:afterAutospacing="1" w:line="240" w:lineRule="auto"/>
        <w:jc w:val="both"/>
        <w:rPr>
          <w:rFonts w:ascii="Times New Roman" w:eastAsia="Times New Roman" w:hAnsi="Times New Roman" w:cs="Times New Roman"/>
          <w:color w:val="000000"/>
          <w:lang w:eastAsia="fr-FR"/>
        </w:rPr>
      </w:pPr>
      <w:r w:rsidRPr="00773039">
        <w:rPr>
          <w:rFonts w:ascii="Times New Roman" w:eastAsia="Times New Roman" w:hAnsi="Times New Roman" w:cs="Times New Roman"/>
          <w:color w:val="000000"/>
          <w:lang w:eastAsia="fr-FR"/>
        </w:rPr>
        <w:t xml:space="preserve">réaliser l’état des lieux en présence du pétitionnaire. </w:t>
      </w:r>
    </w:p>
    <w:p w:rsidR="001E33CB" w:rsidRPr="00773039" w:rsidRDefault="001E33CB" w:rsidP="00966BBE">
      <w:pPr>
        <w:pStyle w:val="Paragraphedeliste"/>
        <w:numPr>
          <w:ilvl w:val="0"/>
          <w:numId w:val="4"/>
        </w:numPr>
        <w:spacing w:before="100" w:beforeAutospacing="1" w:after="100" w:afterAutospacing="1" w:line="240" w:lineRule="auto"/>
        <w:jc w:val="both"/>
        <w:rPr>
          <w:rFonts w:ascii="Times New Roman" w:eastAsia="Times New Roman" w:hAnsi="Times New Roman" w:cs="Times New Roman"/>
          <w:color w:val="000000"/>
          <w:lang w:eastAsia="fr-FR"/>
        </w:rPr>
      </w:pPr>
      <w:r w:rsidRPr="00773039">
        <w:rPr>
          <w:rFonts w:ascii="Times New Roman" w:eastAsia="Times New Roman" w:hAnsi="Times New Roman" w:cs="Times New Roman"/>
          <w:color w:val="000000"/>
          <w:lang w:eastAsia="fr-FR"/>
        </w:rPr>
        <w:t>Les agents municipaux retournent l’état de lieux au service de location de salles.</w:t>
      </w:r>
    </w:p>
    <w:p w:rsidR="000D5087" w:rsidRPr="00773039" w:rsidRDefault="001E33CB" w:rsidP="00966BBE">
      <w:pPr>
        <w:pStyle w:val="Paragraphedeliste"/>
        <w:numPr>
          <w:ilvl w:val="0"/>
          <w:numId w:val="4"/>
        </w:numPr>
        <w:spacing w:before="100" w:beforeAutospacing="1" w:after="100" w:afterAutospacing="1" w:line="240" w:lineRule="auto"/>
        <w:jc w:val="both"/>
        <w:rPr>
          <w:rFonts w:ascii="Times New Roman" w:eastAsia="Times New Roman" w:hAnsi="Times New Roman" w:cs="Times New Roman"/>
          <w:color w:val="000000"/>
          <w:lang w:eastAsia="fr-FR"/>
        </w:rPr>
      </w:pPr>
      <w:r w:rsidRPr="00773039">
        <w:rPr>
          <w:rFonts w:ascii="Times New Roman" w:eastAsia="Times New Roman" w:hAnsi="Times New Roman" w:cs="Times New Roman"/>
          <w:color w:val="000000"/>
          <w:lang w:eastAsia="fr-FR"/>
        </w:rPr>
        <w:t>Si dégradation, le service émettra, au client, une demande de remboursement du matériel abîmé au prix coûtant</w:t>
      </w:r>
    </w:p>
    <w:sectPr w:rsidR="000D5087" w:rsidRPr="007730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74D8D"/>
    <w:multiLevelType w:val="hybridMultilevel"/>
    <w:tmpl w:val="421A2A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4B93781"/>
    <w:multiLevelType w:val="hybridMultilevel"/>
    <w:tmpl w:val="50EE534C"/>
    <w:lvl w:ilvl="0" w:tplc="4154AEE0">
      <w:start w:val="1"/>
      <w:numFmt w:val="decimal"/>
      <w:lvlText w:val="%1."/>
      <w:lvlJc w:val="left"/>
      <w:pPr>
        <w:ind w:left="432" w:hanging="360"/>
      </w:pPr>
      <w:rPr>
        <w:rFonts w:hint="default"/>
      </w:rPr>
    </w:lvl>
    <w:lvl w:ilvl="1" w:tplc="040C0019" w:tentative="1">
      <w:start w:val="1"/>
      <w:numFmt w:val="lowerLetter"/>
      <w:lvlText w:val="%2."/>
      <w:lvlJc w:val="left"/>
      <w:pPr>
        <w:ind w:left="1152" w:hanging="360"/>
      </w:pPr>
    </w:lvl>
    <w:lvl w:ilvl="2" w:tplc="040C001B" w:tentative="1">
      <w:start w:val="1"/>
      <w:numFmt w:val="lowerRoman"/>
      <w:lvlText w:val="%3."/>
      <w:lvlJc w:val="right"/>
      <w:pPr>
        <w:ind w:left="1872" w:hanging="180"/>
      </w:pPr>
    </w:lvl>
    <w:lvl w:ilvl="3" w:tplc="040C000F" w:tentative="1">
      <w:start w:val="1"/>
      <w:numFmt w:val="decimal"/>
      <w:lvlText w:val="%4."/>
      <w:lvlJc w:val="left"/>
      <w:pPr>
        <w:ind w:left="2592" w:hanging="360"/>
      </w:pPr>
    </w:lvl>
    <w:lvl w:ilvl="4" w:tplc="040C0019" w:tentative="1">
      <w:start w:val="1"/>
      <w:numFmt w:val="lowerLetter"/>
      <w:lvlText w:val="%5."/>
      <w:lvlJc w:val="left"/>
      <w:pPr>
        <w:ind w:left="3312" w:hanging="360"/>
      </w:pPr>
    </w:lvl>
    <w:lvl w:ilvl="5" w:tplc="040C001B" w:tentative="1">
      <w:start w:val="1"/>
      <w:numFmt w:val="lowerRoman"/>
      <w:lvlText w:val="%6."/>
      <w:lvlJc w:val="right"/>
      <w:pPr>
        <w:ind w:left="4032" w:hanging="180"/>
      </w:pPr>
    </w:lvl>
    <w:lvl w:ilvl="6" w:tplc="040C000F" w:tentative="1">
      <w:start w:val="1"/>
      <w:numFmt w:val="decimal"/>
      <w:lvlText w:val="%7."/>
      <w:lvlJc w:val="left"/>
      <w:pPr>
        <w:ind w:left="4752" w:hanging="360"/>
      </w:pPr>
    </w:lvl>
    <w:lvl w:ilvl="7" w:tplc="040C0019" w:tentative="1">
      <w:start w:val="1"/>
      <w:numFmt w:val="lowerLetter"/>
      <w:lvlText w:val="%8."/>
      <w:lvlJc w:val="left"/>
      <w:pPr>
        <w:ind w:left="5472" w:hanging="360"/>
      </w:pPr>
    </w:lvl>
    <w:lvl w:ilvl="8" w:tplc="040C001B" w:tentative="1">
      <w:start w:val="1"/>
      <w:numFmt w:val="lowerRoman"/>
      <w:lvlText w:val="%9."/>
      <w:lvlJc w:val="right"/>
      <w:pPr>
        <w:ind w:left="6192" w:hanging="180"/>
      </w:pPr>
    </w:lvl>
  </w:abstractNum>
  <w:abstractNum w:abstractNumId="2">
    <w:nsid w:val="221D5C77"/>
    <w:multiLevelType w:val="hybridMultilevel"/>
    <w:tmpl w:val="5B508808"/>
    <w:lvl w:ilvl="0" w:tplc="7E5280D8">
      <w:start w:val="1"/>
      <w:numFmt w:val="decimal"/>
      <w:lvlText w:val="%1."/>
      <w:lvlJc w:val="left"/>
      <w:pPr>
        <w:ind w:left="720" w:hanging="360"/>
      </w:pPr>
      <w:rPr>
        <w:rFonts w:hint="default"/>
        <w:b/>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AD31799"/>
    <w:multiLevelType w:val="hybridMultilevel"/>
    <w:tmpl w:val="FF84FB20"/>
    <w:lvl w:ilvl="0" w:tplc="B4C680E6">
      <w:start w:val="4"/>
      <w:numFmt w:val="bullet"/>
      <w:lvlText w:val="-"/>
      <w:lvlJc w:val="left"/>
      <w:pPr>
        <w:ind w:left="720" w:hanging="360"/>
      </w:pPr>
      <w:rPr>
        <w:rFonts w:ascii="Times New Roman" w:eastAsia="Times New Roman" w:hAnsi="Times New Roman" w:cs="Times New Roman"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E7F064C"/>
    <w:multiLevelType w:val="hybridMultilevel"/>
    <w:tmpl w:val="2402B208"/>
    <w:lvl w:ilvl="0" w:tplc="100AAFC2">
      <w:start w:val="1"/>
      <w:numFmt w:val="decimal"/>
      <w:lvlText w:val="%1."/>
      <w:lvlJc w:val="left"/>
      <w:pPr>
        <w:ind w:left="432" w:hanging="360"/>
      </w:pPr>
      <w:rPr>
        <w:rFonts w:hint="default"/>
      </w:rPr>
    </w:lvl>
    <w:lvl w:ilvl="1" w:tplc="040C0019">
      <w:start w:val="1"/>
      <w:numFmt w:val="lowerLetter"/>
      <w:lvlText w:val="%2."/>
      <w:lvlJc w:val="left"/>
      <w:pPr>
        <w:ind w:left="1152" w:hanging="360"/>
      </w:pPr>
    </w:lvl>
    <w:lvl w:ilvl="2" w:tplc="040C001B" w:tentative="1">
      <w:start w:val="1"/>
      <w:numFmt w:val="lowerRoman"/>
      <w:lvlText w:val="%3."/>
      <w:lvlJc w:val="right"/>
      <w:pPr>
        <w:ind w:left="1872" w:hanging="180"/>
      </w:pPr>
    </w:lvl>
    <w:lvl w:ilvl="3" w:tplc="040C000F" w:tentative="1">
      <w:start w:val="1"/>
      <w:numFmt w:val="decimal"/>
      <w:lvlText w:val="%4."/>
      <w:lvlJc w:val="left"/>
      <w:pPr>
        <w:ind w:left="2592" w:hanging="360"/>
      </w:pPr>
    </w:lvl>
    <w:lvl w:ilvl="4" w:tplc="040C0019" w:tentative="1">
      <w:start w:val="1"/>
      <w:numFmt w:val="lowerLetter"/>
      <w:lvlText w:val="%5."/>
      <w:lvlJc w:val="left"/>
      <w:pPr>
        <w:ind w:left="3312" w:hanging="360"/>
      </w:pPr>
    </w:lvl>
    <w:lvl w:ilvl="5" w:tplc="040C001B" w:tentative="1">
      <w:start w:val="1"/>
      <w:numFmt w:val="lowerRoman"/>
      <w:lvlText w:val="%6."/>
      <w:lvlJc w:val="right"/>
      <w:pPr>
        <w:ind w:left="4032" w:hanging="180"/>
      </w:pPr>
    </w:lvl>
    <w:lvl w:ilvl="6" w:tplc="040C000F" w:tentative="1">
      <w:start w:val="1"/>
      <w:numFmt w:val="decimal"/>
      <w:lvlText w:val="%7."/>
      <w:lvlJc w:val="left"/>
      <w:pPr>
        <w:ind w:left="4752" w:hanging="360"/>
      </w:pPr>
    </w:lvl>
    <w:lvl w:ilvl="7" w:tplc="040C0019" w:tentative="1">
      <w:start w:val="1"/>
      <w:numFmt w:val="lowerLetter"/>
      <w:lvlText w:val="%8."/>
      <w:lvlJc w:val="left"/>
      <w:pPr>
        <w:ind w:left="5472" w:hanging="360"/>
      </w:pPr>
    </w:lvl>
    <w:lvl w:ilvl="8" w:tplc="040C001B" w:tentative="1">
      <w:start w:val="1"/>
      <w:numFmt w:val="lowerRoman"/>
      <w:lvlText w:val="%9."/>
      <w:lvlJc w:val="right"/>
      <w:pPr>
        <w:ind w:left="6192" w:hanging="180"/>
      </w:pPr>
    </w:lvl>
  </w:abstractNum>
  <w:abstractNum w:abstractNumId="5">
    <w:nsid w:val="2F091C86"/>
    <w:multiLevelType w:val="hybridMultilevel"/>
    <w:tmpl w:val="2168E57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70B4CCE"/>
    <w:multiLevelType w:val="hybridMultilevel"/>
    <w:tmpl w:val="9510F9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B5C05C9"/>
    <w:multiLevelType w:val="hybridMultilevel"/>
    <w:tmpl w:val="627A7EB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4EF4B58"/>
    <w:multiLevelType w:val="hybridMultilevel"/>
    <w:tmpl w:val="1CC64CDC"/>
    <w:lvl w:ilvl="0" w:tplc="4266B944">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5F46E25"/>
    <w:multiLevelType w:val="hybridMultilevel"/>
    <w:tmpl w:val="AEF69ADA"/>
    <w:lvl w:ilvl="0" w:tplc="0A803FAA">
      <w:start w:val="1"/>
      <w:numFmt w:val="upperLetter"/>
      <w:lvlText w:val="%1."/>
      <w:lvlJc w:val="left"/>
      <w:pPr>
        <w:ind w:left="432" w:hanging="360"/>
      </w:pPr>
      <w:rPr>
        <w:rFonts w:hint="default"/>
        <w:b/>
      </w:rPr>
    </w:lvl>
    <w:lvl w:ilvl="1" w:tplc="040C0019" w:tentative="1">
      <w:start w:val="1"/>
      <w:numFmt w:val="lowerLetter"/>
      <w:lvlText w:val="%2."/>
      <w:lvlJc w:val="left"/>
      <w:pPr>
        <w:ind w:left="1152" w:hanging="360"/>
      </w:pPr>
    </w:lvl>
    <w:lvl w:ilvl="2" w:tplc="040C001B" w:tentative="1">
      <w:start w:val="1"/>
      <w:numFmt w:val="lowerRoman"/>
      <w:lvlText w:val="%3."/>
      <w:lvlJc w:val="right"/>
      <w:pPr>
        <w:ind w:left="1872" w:hanging="180"/>
      </w:pPr>
    </w:lvl>
    <w:lvl w:ilvl="3" w:tplc="040C000F" w:tentative="1">
      <w:start w:val="1"/>
      <w:numFmt w:val="decimal"/>
      <w:lvlText w:val="%4."/>
      <w:lvlJc w:val="left"/>
      <w:pPr>
        <w:ind w:left="2592" w:hanging="360"/>
      </w:pPr>
    </w:lvl>
    <w:lvl w:ilvl="4" w:tplc="040C0019" w:tentative="1">
      <w:start w:val="1"/>
      <w:numFmt w:val="lowerLetter"/>
      <w:lvlText w:val="%5."/>
      <w:lvlJc w:val="left"/>
      <w:pPr>
        <w:ind w:left="3312" w:hanging="360"/>
      </w:pPr>
    </w:lvl>
    <w:lvl w:ilvl="5" w:tplc="040C001B" w:tentative="1">
      <w:start w:val="1"/>
      <w:numFmt w:val="lowerRoman"/>
      <w:lvlText w:val="%6."/>
      <w:lvlJc w:val="right"/>
      <w:pPr>
        <w:ind w:left="4032" w:hanging="180"/>
      </w:pPr>
    </w:lvl>
    <w:lvl w:ilvl="6" w:tplc="040C000F" w:tentative="1">
      <w:start w:val="1"/>
      <w:numFmt w:val="decimal"/>
      <w:lvlText w:val="%7."/>
      <w:lvlJc w:val="left"/>
      <w:pPr>
        <w:ind w:left="4752" w:hanging="360"/>
      </w:pPr>
    </w:lvl>
    <w:lvl w:ilvl="7" w:tplc="040C0019" w:tentative="1">
      <w:start w:val="1"/>
      <w:numFmt w:val="lowerLetter"/>
      <w:lvlText w:val="%8."/>
      <w:lvlJc w:val="left"/>
      <w:pPr>
        <w:ind w:left="5472" w:hanging="360"/>
      </w:pPr>
    </w:lvl>
    <w:lvl w:ilvl="8" w:tplc="040C001B" w:tentative="1">
      <w:start w:val="1"/>
      <w:numFmt w:val="lowerRoman"/>
      <w:lvlText w:val="%9."/>
      <w:lvlJc w:val="right"/>
      <w:pPr>
        <w:ind w:left="6192" w:hanging="180"/>
      </w:pPr>
    </w:lvl>
  </w:abstractNum>
  <w:abstractNum w:abstractNumId="10">
    <w:nsid w:val="502A1AA0"/>
    <w:multiLevelType w:val="hybridMultilevel"/>
    <w:tmpl w:val="2A684B88"/>
    <w:lvl w:ilvl="0" w:tplc="7A4C13AC">
      <w:start w:val="1"/>
      <w:numFmt w:val="upperLetter"/>
      <w:lvlText w:val="%1."/>
      <w:lvlJc w:val="left"/>
      <w:pPr>
        <w:ind w:left="432" w:hanging="360"/>
      </w:pPr>
      <w:rPr>
        <w:rFonts w:hint="default"/>
      </w:rPr>
    </w:lvl>
    <w:lvl w:ilvl="1" w:tplc="040C0019" w:tentative="1">
      <w:start w:val="1"/>
      <w:numFmt w:val="lowerLetter"/>
      <w:lvlText w:val="%2."/>
      <w:lvlJc w:val="left"/>
      <w:pPr>
        <w:ind w:left="1152" w:hanging="360"/>
      </w:pPr>
    </w:lvl>
    <w:lvl w:ilvl="2" w:tplc="040C001B" w:tentative="1">
      <w:start w:val="1"/>
      <w:numFmt w:val="lowerRoman"/>
      <w:lvlText w:val="%3."/>
      <w:lvlJc w:val="right"/>
      <w:pPr>
        <w:ind w:left="1872" w:hanging="180"/>
      </w:pPr>
    </w:lvl>
    <w:lvl w:ilvl="3" w:tplc="040C000F" w:tentative="1">
      <w:start w:val="1"/>
      <w:numFmt w:val="decimal"/>
      <w:lvlText w:val="%4."/>
      <w:lvlJc w:val="left"/>
      <w:pPr>
        <w:ind w:left="2592" w:hanging="360"/>
      </w:pPr>
    </w:lvl>
    <w:lvl w:ilvl="4" w:tplc="040C0019" w:tentative="1">
      <w:start w:val="1"/>
      <w:numFmt w:val="lowerLetter"/>
      <w:lvlText w:val="%5."/>
      <w:lvlJc w:val="left"/>
      <w:pPr>
        <w:ind w:left="3312" w:hanging="360"/>
      </w:pPr>
    </w:lvl>
    <w:lvl w:ilvl="5" w:tplc="040C001B" w:tentative="1">
      <w:start w:val="1"/>
      <w:numFmt w:val="lowerRoman"/>
      <w:lvlText w:val="%6."/>
      <w:lvlJc w:val="right"/>
      <w:pPr>
        <w:ind w:left="4032" w:hanging="180"/>
      </w:pPr>
    </w:lvl>
    <w:lvl w:ilvl="6" w:tplc="040C000F" w:tentative="1">
      <w:start w:val="1"/>
      <w:numFmt w:val="decimal"/>
      <w:lvlText w:val="%7."/>
      <w:lvlJc w:val="left"/>
      <w:pPr>
        <w:ind w:left="4752" w:hanging="360"/>
      </w:pPr>
    </w:lvl>
    <w:lvl w:ilvl="7" w:tplc="040C0019" w:tentative="1">
      <w:start w:val="1"/>
      <w:numFmt w:val="lowerLetter"/>
      <w:lvlText w:val="%8."/>
      <w:lvlJc w:val="left"/>
      <w:pPr>
        <w:ind w:left="5472" w:hanging="360"/>
      </w:pPr>
    </w:lvl>
    <w:lvl w:ilvl="8" w:tplc="040C001B" w:tentative="1">
      <w:start w:val="1"/>
      <w:numFmt w:val="lowerRoman"/>
      <w:lvlText w:val="%9."/>
      <w:lvlJc w:val="right"/>
      <w:pPr>
        <w:ind w:left="6192" w:hanging="180"/>
      </w:pPr>
    </w:lvl>
  </w:abstractNum>
  <w:abstractNum w:abstractNumId="11">
    <w:nsid w:val="51B024FF"/>
    <w:multiLevelType w:val="hybridMultilevel"/>
    <w:tmpl w:val="0AF0D7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23A3147"/>
    <w:multiLevelType w:val="multilevel"/>
    <w:tmpl w:val="7A2E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635F8F"/>
    <w:multiLevelType w:val="hybridMultilevel"/>
    <w:tmpl w:val="CAAE05AA"/>
    <w:lvl w:ilvl="0" w:tplc="CC5C6BE6">
      <w:start w:val="1"/>
      <w:numFmt w:val="bullet"/>
      <w:lvlText w:val=""/>
      <w:lvlJc w:val="left"/>
      <w:pPr>
        <w:ind w:left="1536" w:hanging="360"/>
      </w:pPr>
      <w:rPr>
        <w:rFonts w:ascii="Wingdings" w:eastAsia="Times New Roman" w:hAnsi="Wingdings" w:cs="Times New Roman" w:hint="default"/>
      </w:rPr>
    </w:lvl>
    <w:lvl w:ilvl="1" w:tplc="040C0003" w:tentative="1">
      <w:start w:val="1"/>
      <w:numFmt w:val="bullet"/>
      <w:lvlText w:val="o"/>
      <w:lvlJc w:val="left"/>
      <w:pPr>
        <w:ind w:left="2256" w:hanging="360"/>
      </w:pPr>
      <w:rPr>
        <w:rFonts w:ascii="Courier New" w:hAnsi="Courier New" w:cs="Courier New" w:hint="default"/>
      </w:rPr>
    </w:lvl>
    <w:lvl w:ilvl="2" w:tplc="040C0005" w:tentative="1">
      <w:start w:val="1"/>
      <w:numFmt w:val="bullet"/>
      <w:lvlText w:val=""/>
      <w:lvlJc w:val="left"/>
      <w:pPr>
        <w:ind w:left="2976" w:hanging="360"/>
      </w:pPr>
      <w:rPr>
        <w:rFonts w:ascii="Wingdings" w:hAnsi="Wingdings" w:hint="default"/>
      </w:rPr>
    </w:lvl>
    <w:lvl w:ilvl="3" w:tplc="040C0001" w:tentative="1">
      <w:start w:val="1"/>
      <w:numFmt w:val="bullet"/>
      <w:lvlText w:val=""/>
      <w:lvlJc w:val="left"/>
      <w:pPr>
        <w:ind w:left="3696" w:hanging="360"/>
      </w:pPr>
      <w:rPr>
        <w:rFonts w:ascii="Symbol" w:hAnsi="Symbol" w:hint="default"/>
      </w:rPr>
    </w:lvl>
    <w:lvl w:ilvl="4" w:tplc="040C0003" w:tentative="1">
      <w:start w:val="1"/>
      <w:numFmt w:val="bullet"/>
      <w:lvlText w:val="o"/>
      <w:lvlJc w:val="left"/>
      <w:pPr>
        <w:ind w:left="4416" w:hanging="360"/>
      </w:pPr>
      <w:rPr>
        <w:rFonts w:ascii="Courier New" w:hAnsi="Courier New" w:cs="Courier New" w:hint="default"/>
      </w:rPr>
    </w:lvl>
    <w:lvl w:ilvl="5" w:tplc="040C0005" w:tentative="1">
      <w:start w:val="1"/>
      <w:numFmt w:val="bullet"/>
      <w:lvlText w:val=""/>
      <w:lvlJc w:val="left"/>
      <w:pPr>
        <w:ind w:left="5136" w:hanging="360"/>
      </w:pPr>
      <w:rPr>
        <w:rFonts w:ascii="Wingdings" w:hAnsi="Wingdings" w:hint="default"/>
      </w:rPr>
    </w:lvl>
    <w:lvl w:ilvl="6" w:tplc="040C0001" w:tentative="1">
      <w:start w:val="1"/>
      <w:numFmt w:val="bullet"/>
      <w:lvlText w:val=""/>
      <w:lvlJc w:val="left"/>
      <w:pPr>
        <w:ind w:left="5856" w:hanging="360"/>
      </w:pPr>
      <w:rPr>
        <w:rFonts w:ascii="Symbol" w:hAnsi="Symbol" w:hint="default"/>
      </w:rPr>
    </w:lvl>
    <w:lvl w:ilvl="7" w:tplc="040C0003" w:tentative="1">
      <w:start w:val="1"/>
      <w:numFmt w:val="bullet"/>
      <w:lvlText w:val="o"/>
      <w:lvlJc w:val="left"/>
      <w:pPr>
        <w:ind w:left="6576" w:hanging="360"/>
      </w:pPr>
      <w:rPr>
        <w:rFonts w:ascii="Courier New" w:hAnsi="Courier New" w:cs="Courier New" w:hint="default"/>
      </w:rPr>
    </w:lvl>
    <w:lvl w:ilvl="8" w:tplc="040C0005" w:tentative="1">
      <w:start w:val="1"/>
      <w:numFmt w:val="bullet"/>
      <w:lvlText w:val=""/>
      <w:lvlJc w:val="left"/>
      <w:pPr>
        <w:ind w:left="7296" w:hanging="360"/>
      </w:pPr>
      <w:rPr>
        <w:rFonts w:ascii="Wingdings" w:hAnsi="Wingdings" w:hint="default"/>
      </w:rPr>
    </w:lvl>
  </w:abstractNum>
  <w:abstractNum w:abstractNumId="14">
    <w:nsid w:val="75EF15EA"/>
    <w:multiLevelType w:val="hybridMultilevel"/>
    <w:tmpl w:val="7D6E651C"/>
    <w:lvl w:ilvl="0" w:tplc="1E4E0B00">
      <w:start w:val="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3"/>
  </w:num>
  <w:num w:numId="4">
    <w:abstractNumId w:val="2"/>
  </w:num>
  <w:num w:numId="5">
    <w:abstractNumId w:val="0"/>
  </w:num>
  <w:num w:numId="6">
    <w:abstractNumId w:val="11"/>
  </w:num>
  <w:num w:numId="7">
    <w:abstractNumId w:val="14"/>
  </w:num>
  <w:num w:numId="8">
    <w:abstractNumId w:val="6"/>
  </w:num>
  <w:num w:numId="9">
    <w:abstractNumId w:val="8"/>
  </w:num>
  <w:num w:numId="10">
    <w:abstractNumId w:val="1"/>
  </w:num>
  <w:num w:numId="11">
    <w:abstractNumId w:val="5"/>
  </w:num>
  <w:num w:numId="12">
    <w:abstractNumId w:val="3"/>
  </w:num>
  <w:num w:numId="13">
    <w:abstractNumId w:val="10"/>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087"/>
    <w:rsid w:val="00031152"/>
    <w:rsid w:val="000719D5"/>
    <w:rsid w:val="000D5087"/>
    <w:rsid w:val="001579EC"/>
    <w:rsid w:val="00166C3E"/>
    <w:rsid w:val="001B22E5"/>
    <w:rsid w:val="001E33CB"/>
    <w:rsid w:val="002228A4"/>
    <w:rsid w:val="002404E8"/>
    <w:rsid w:val="00320625"/>
    <w:rsid w:val="0040070F"/>
    <w:rsid w:val="00467F84"/>
    <w:rsid w:val="004A1B59"/>
    <w:rsid w:val="004B4DB5"/>
    <w:rsid w:val="00576FF3"/>
    <w:rsid w:val="0060263C"/>
    <w:rsid w:val="006B1647"/>
    <w:rsid w:val="006B45B4"/>
    <w:rsid w:val="006B55FA"/>
    <w:rsid w:val="00707D38"/>
    <w:rsid w:val="00773039"/>
    <w:rsid w:val="007852A9"/>
    <w:rsid w:val="00934E21"/>
    <w:rsid w:val="00966BBE"/>
    <w:rsid w:val="00BF05C6"/>
    <w:rsid w:val="00C26264"/>
    <w:rsid w:val="00DB18DA"/>
    <w:rsid w:val="00E61C67"/>
    <w:rsid w:val="00E9269F"/>
    <w:rsid w:val="00F111B3"/>
    <w:rsid w:val="00F369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D50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D50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B45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0D508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0D5087"/>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0D5087"/>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6B55FA"/>
    <w:pPr>
      <w:ind w:left="720"/>
      <w:contextualSpacing/>
    </w:pPr>
  </w:style>
  <w:style w:type="character" w:customStyle="1" w:styleId="Titre3Car">
    <w:name w:val="Titre 3 Car"/>
    <w:basedOn w:val="Policepardfaut"/>
    <w:link w:val="Titre3"/>
    <w:uiPriority w:val="9"/>
    <w:rsid w:val="006B45B4"/>
    <w:rPr>
      <w:rFonts w:asciiTheme="majorHAnsi" w:eastAsiaTheme="majorEastAsia" w:hAnsiTheme="majorHAnsi" w:cstheme="majorBidi"/>
      <w:b/>
      <w:bCs/>
      <w:color w:val="4F81BD" w:themeColor="accent1"/>
    </w:rPr>
  </w:style>
  <w:style w:type="paragraph" w:styleId="Notedebasdepage">
    <w:name w:val="footnote text"/>
    <w:basedOn w:val="Normal"/>
    <w:link w:val="NotedebasdepageCar"/>
    <w:uiPriority w:val="99"/>
    <w:semiHidden/>
    <w:unhideWhenUsed/>
    <w:rsid w:val="00C26264"/>
    <w:pPr>
      <w:spacing w:after="0" w:line="240" w:lineRule="auto"/>
    </w:pPr>
    <w:rPr>
      <w:rFonts w:ascii="Times New Roman" w:eastAsia="Times New Roman" w:hAnsi="Times New Roman" w:cs="Times New Roman"/>
      <w:sz w:val="20"/>
      <w:szCs w:val="20"/>
      <w:lang w:eastAsia="fr-FR"/>
    </w:rPr>
  </w:style>
  <w:style w:type="character" w:customStyle="1" w:styleId="NotedebasdepageCar">
    <w:name w:val="Note de bas de page Car"/>
    <w:basedOn w:val="Policepardfaut"/>
    <w:link w:val="Notedebasdepage"/>
    <w:uiPriority w:val="99"/>
    <w:semiHidden/>
    <w:rsid w:val="00C26264"/>
    <w:rPr>
      <w:rFonts w:ascii="Times New Roman" w:eastAsia="Times New Roman" w:hAnsi="Times New Roman" w:cs="Times New Roman"/>
      <w:sz w:val="20"/>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D50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D50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B45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0D508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0D5087"/>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0D5087"/>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6B55FA"/>
    <w:pPr>
      <w:ind w:left="720"/>
      <w:contextualSpacing/>
    </w:pPr>
  </w:style>
  <w:style w:type="character" w:customStyle="1" w:styleId="Titre3Car">
    <w:name w:val="Titre 3 Car"/>
    <w:basedOn w:val="Policepardfaut"/>
    <w:link w:val="Titre3"/>
    <w:uiPriority w:val="9"/>
    <w:rsid w:val="006B45B4"/>
    <w:rPr>
      <w:rFonts w:asciiTheme="majorHAnsi" w:eastAsiaTheme="majorEastAsia" w:hAnsiTheme="majorHAnsi" w:cstheme="majorBidi"/>
      <w:b/>
      <w:bCs/>
      <w:color w:val="4F81BD" w:themeColor="accent1"/>
    </w:rPr>
  </w:style>
  <w:style w:type="paragraph" w:styleId="Notedebasdepage">
    <w:name w:val="footnote text"/>
    <w:basedOn w:val="Normal"/>
    <w:link w:val="NotedebasdepageCar"/>
    <w:uiPriority w:val="99"/>
    <w:semiHidden/>
    <w:unhideWhenUsed/>
    <w:rsid w:val="00C26264"/>
    <w:pPr>
      <w:spacing w:after="0" w:line="240" w:lineRule="auto"/>
    </w:pPr>
    <w:rPr>
      <w:rFonts w:ascii="Times New Roman" w:eastAsia="Times New Roman" w:hAnsi="Times New Roman" w:cs="Times New Roman"/>
      <w:sz w:val="20"/>
      <w:szCs w:val="20"/>
      <w:lang w:eastAsia="fr-FR"/>
    </w:rPr>
  </w:style>
  <w:style w:type="character" w:customStyle="1" w:styleId="NotedebasdepageCar">
    <w:name w:val="Note de bas de page Car"/>
    <w:basedOn w:val="Policepardfaut"/>
    <w:link w:val="Notedebasdepage"/>
    <w:uiPriority w:val="99"/>
    <w:semiHidden/>
    <w:rsid w:val="00C26264"/>
    <w:rPr>
      <w:rFonts w:ascii="Times New Roman" w:eastAsia="Times New Roman" w:hAnsi="Times New Roman" w:cs="Times New Roman"/>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888684">
      <w:bodyDiv w:val="1"/>
      <w:marLeft w:val="0"/>
      <w:marRight w:val="0"/>
      <w:marTop w:val="0"/>
      <w:marBottom w:val="0"/>
      <w:divBdr>
        <w:top w:val="none" w:sz="0" w:space="0" w:color="auto"/>
        <w:left w:val="none" w:sz="0" w:space="0" w:color="auto"/>
        <w:bottom w:val="none" w:sz="0" w:space="0" w:color="auto"/>
        <w:right w:val="none" w:sz="0" w:space="0" w:color="auto"/>
      </w:divBdr>
    </w:div>
    <w:div w:id="190252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4</Pages>
  <Words>1353</Words>
  <Characters>7445</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8781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Anca Horeanu</dc:creator>
  <cp:lastModifiedBy>Anca Horeanu</cp:lastModifiedBy>
  <cp:revision>16</cp:revision>
  <dcterms:created xsi:type="dcterms:W3CDTF">2016-02-11T20:13:00Z</dcterms:created>
  <dcterms:modified xsi:type="dcterms:W3CDTF">2016-03-08T23:06:00Z</dcterms:modified>
</cp:coreProperties>
</file>